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F405C" w14:textId="3706E9E7" w:rsidR="00A14DED" w:rsidRDefault="00A14DED" w:rsidP="00A14DED">
      <w:pPr>
        <w:jc w:val="center"/>
        <w:rPr>
          <w:rFonts w:ascii="Cambria Math" w:hAnsi="Cambria Math"/>
          <w:b/>
          <w:bCs/>
          <w:sz w:val="48"/>
          <w:szCs w:val="48"/>
        </w:rPr>
      </w:pPr>
      <w:ins w:id="0" w:author="Microsoft Word" w:date="2023-12-20T07:44:00Z">
        <w:r>
          <w:rPr>
            <w:rFonts w:ascii="Cambria Math" w:hAnsi="Cambria Math"/>
            <w:b/>
            <w:bCs/>
            <w:sz w:val="48"/>
            <w:szCs w:val="48"/>
          </w:rPr>
          <w:softHyphen/>
        </w:r>
        <w:r>
          <w:rPr>
            <w:rFonts w:ascii="Cambria Math" w:hAnsi="Cambria Math"/>
            <w:b/>
            <w:bCs/>
            <w:sz w:val="48"/>
            <w:szCs w:val="48"/>
          </w:rPr>
          <w:softHyphen/>
        </w:r>
        <w:r>
          <w:rPr>
            <w:rFonts w:ascii="Cambria Math" w:hAnsi="Cambria Math"/>
            <w:b/>
            <w:bCs/>
            <w:sz w:val="48"/>
            <w:szCs w:val="48"/>
          </w:rPr>
          <w:softHyphen/>
        </w:r>
        <w:r>
          <w:rPr>
            <w:rFonts w:ascii="Cambria Math" w:hAnsi="Cambria Math"/>
            <w:b/>
            <w:bCs/>
            <w:sz w:val="48"/>
            <w:szCs w:val="48"/>
          </w:rPr>
          <w:softHyphen/>
        </w:r>
      </w:ins>
      <w:r>
        <w:rPr>
          <w:rFonts w:ascii="Cambria Math" w:hAnsi="Cambria Math"/>
          <w:b/>
          <w:bCs/>
          <w:sz w:val="48"/>
          <w:szCs w:val="48"/>
        </w:rPr>
        <w:t>Computer Architecture Lab Report Week 6</w:t>
      </w:r>
    </w:p>
    <w:p w14:paraId="6DE4CE21" w14:textId="77777777" w:rsidR="00A14DED" w:rsidRDefault="00A14DED" w:rsidP="00A14DED">
      <w:pPr>
        <w:jc w:val="center"/>
        <w:rPr>
          <w:rFonts w:ascii="Cambria Math" w:hAnsi="Cambria Math"/>
          <w:b/>
          <w:bCs/>
          <w:sz w:val="40"/>
          <w:szCs w:val="40"/>
        </w:rPr>
      </w:pPr>
      <w:r>
        <w:rPr>
          <w:rFonts w:ascii="Cambria Math" w:hAnsi="Cambria Math"/>
          <w:b/>
          <w:bCs/>
          <w:sz w:val="40"/>
          <w:szCs w:val="40"/>
        </w:rPr>
        <w:t>Full name: Nguyễn Hồng Phúc</w:t>
      </w:r>
    </w:p>
    <w:p w14:paraId="1DC38E39" w14:textId="4E22A9E9" w:rsidR="00020BDB" w:rsidRDefault="00A14DED" w:rsidP="00020BDB">
      <w:pPr>
        <w:jc w:val="center"/>
        <w:rPr>
          <w:rFonts w:ascii="Cambria Math" w:hAnsi="Cambria Math"/>
          <w:b/>
          <w:bCs/>
          <w:sz w:val="40"/>
          <w:szCs w:val="40"/>
        </w:rPr>
      </w:pPr>
      <w:r>
        <w:rPr>
          <w:rFonts w:ascii="Cambria Math" w:hAnsi="Cambria Math"/>
          <w:b/>
          <w:bCs/>
          <w:sz w:val="40"/>
          <w:szCs w:val="40"/>
        </w:rPr>
        <w:t>Student ID: 20225659</w:t>
      </w:r>
    </w:p>
    <w:p w14:paraId="22DD3A92" w14:textId="62ED7E7A" w:rsidR="00020BDB" w:rsidRPr="004D1628" w:rsidRDefault="00020BDB" w:rsidP="00020BDB">
      <w:pPr>
        <w:rPr>
          <w:rStyle w:val="fontstyle01"/>
          <w:rFonts w:ascii="Times New Roman" w:hAnsi="Times New Roman" w:cs="Times New Roman"/>
          <w:sz w:val="40"/>
          <w:szCs w:val="40"/>
        </w:rPr>
      </w:pPr>
      <w:r w:rsidRPr="004D1628">
        <w:rPr>
          <w:rStyle w:val="fontstyle01"/>
          <w:rFonts w:ascii="Times New Roman" w:hAnsi="Times New Roman" w:cs="Times New Roman"/>
          <w:sz w:val="40"/>
          <w:szCs w:val="40"/>
        </w:rPr>
        <w:t>Assignment 1</w:t>
      </w:r>
    </w:p>
    <w:p w14:paraId="4C19FF16" w14:textId="72840C58" w:rsidR="00020BDB" w:rsidRPr="00B805A2" w:rsidRDefault="00020BDB" w:rsidP="00020BDB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B805A2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Code:</w:t>
      </w:r>
    </w:p>
    <w:p w14:paraId="2A388F3F" w14:textId="77777777" w:rsidR="001A3381" w:rsidRPr="001A3381" w:rsidRDefault="001A3381" w:rsidP="001A3381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1A338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.data</w:t>
      </w:r>
    </w:p>
    <w:p w14:paraId="56DC2CB7" w14:textId="77777777" w:rsidR="001A3381" w:rsidRPr="001A3381" w:rsidRDefault="001A3381" w:rsidP="001A3381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1A338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A: .word -2, 6, -1, 3, -2</w:t>
      </w:r>
    </w:p>
    <w:p w14:paraId="57AC5799" w14:textId="77777777" w:rsidR="001A3381" w:rsidRPr="001A3381" w:rsidRDefault="001A3381" w:rsidP="001A3381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1A338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.text</w:t>
      </w:r>
    </w:p>
    <w:p w14:paraId="09A970BC" w14:textId="77777777" w:rsidR="001A3381" w:rsidRPr="001A3381" w:rsidRDefault="001A3381" w:rsidP="001A3381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1A338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main: la $a0,A</w:t>
      </w:r>
    </w:p>
    <w:p w14:paraId="4456A234" w14:textId="77777777" w:rsidR="001A3381" w:rsidRPr="001A3381" w:rsidRDefault="001A3381" w:rsidP="001A3381">
      <w:pPr>
        <w:ind w:firstLine="720"/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1A338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li $a1,5</w:t>
      </w:r>
    </w:p>
    <w:p w14:paraId="4A9990C9" w14:textId="77777777" w:rsidR="001A3381" w:rsidRPr="001A3381" w:rsidRDefault="001A3381" w:rsidP="007A4A6A">
      <w:pPr>
        <w:ind w:firstLine="720"/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1A338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j mspfx</w:t>
      </w:r>
    </w:p>
    <w:p w14:paraId="00545E71" w14:textId="77777777" w:rsidR="001A3381" w:rsidRPr="001A3381" w:rsidRDefault="001A3381" w:rsidP="007A4A6A">
      <w:pPr>
        <w:ind w:firstLine="720"/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1A338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nop</w:t>
      </w:r>
    </w:p>
    <w:p w14:paraId="3FB7CC59" w14:textId="77777777" w:rsidR="001A3381" w:rsidRPr="001A3381" w:rsidRDefault="001A3381" w:rsidP="001A3381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1A338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continue:</w:t>
      </w:r>
    </w:p>
    <w:p w14:paraId="3AF3207A" w14:textId="77777777" w:rsidR="001A3381" w:rsidRDefault="001A3381" w:rsidP="001A3381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1A338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lock: </w:t>
      </w:r>
    </w:p>
    <w:p w14:paraId="09274E20" w14:textId="0C768C5A" w:rsidR="001A3381" w:rsidRPr="001A3381" w:rsidRDefault="001A3381" w:rsidP="001A3381">
      <w:pPr>
        <w:ind w:firstLine="720"/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1A338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j lock</w:t>
      </w:r>
    </w:p>
    <w:p w14:paraId="43ECD0AE" w14:textId="77777777" w:rsidR="001A3381" w:rsidRPr="001A3381" w:rsidRDefault="001A3381" w:rsidP="001A3381">
      <w:pPr>
        <w:ind w:firstLine="720"/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1A338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nop</w:t>
      </w:r>
    </w:p>
    <w:p w14:paraId="6F0E7FBF" w14:textId="77777777" w:rsidR="001A3381" w:rsidRPr="001A3381" w:rsidRDefault="001A3381" w:rsidP="001A3381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1A338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end_of_main:</w:t>
      </w:r>
    </w:p>
    <w:p w14:paraId="1A47A8BE" w14:textId="77777777" w:rsidR="001A3381" w:rsidRPr="001A3381" w:rsidRDefault="001A3381" w:rsidP="001A3381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1A338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#-----------------------------------------------------------------</w:t>
      </w:r>
    </w:p>
    <w:p w14:paraId="4A21394B" w14:textId="77777777" w:rsidR="001A3381" w:rsidRPr="001A3381" w:rsidRDefault="001A3381" w:rsidP="001A3381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1A338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#Procedure mspfx</w:t>
      </w:r>
    </w:p>
    <w:p w14:paraId="779FDBE4" w14:textId="77777777" w:rsidR="001A3381" w:rsidRPr="001A3381" w:rsidRDefault="001A3381" w:rsidP="001A3381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1A338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# @brief find the maximum-sum prefix in a list of integers</w:t>
      </w:r>
    </w:p>
    <w:p w14:paraId="4AC3BE60" w14:textId="77777777" w:rsidR="001A3381" w:rsidRPr="001A3381" w:rsidRDefault="001A3381" w:rsidP="001A3381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1A338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# @param[in] a0 the base address of this list(A) need to be processed</w:t>
      </w:r>
    </w:p>
    <w:p w14:paraId="526B4F27" w14:textId="77777777" w:rsidR="001A3381" w:rsidRPr="001A3381" w:rsidRDefault="001A3381" w:rsidP="001A3381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1A338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# @param[in] a1 the number of elements in list(A)</w:t>
      </w:r>
    </w:p>
    <w:p w14:paraId="79C862AE" w14:textId="77777777" w:rsidR="001A3381" w:rsidRPr="001A3381" w:rsidRDefault="001A3381" w:rsidP="001A3381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1A338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# @param[out] v0 the length of sub-array of A in which max sum reachs.</w:t>
      </w:r>
    </w:p>
    <w:p w14:paraId="177EB369" w14:textId="77777777" w:rsidR="001A3381" w:rsidRPr="001A3381" w:rsidRDefault="001A3381" w:rsidP="001A3381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1A338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# @param[out] v1 the max sum of a certain sub-array</w:t>
      </w:r>
    </w:p>
    <w:p w14:paraId="72B582E8" w14:textId="77777777" w:rsidR="001A3381" w:rsidRPr="001A3381" w:rsidRDefault="001A3381" w:rsidP="001A3381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1A338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#-----------------------------------------------------------------</w:t>
      </w:r>
    </w:p>
    <w:p w14:paraId="386BEE3A" w14:textId="77777777" w:rsidR="001A3381" w:rsidRPr="001A3381" w:rsidRDefault="001A3381" w:rsidP="001A3381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1A338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>#Procedure mspfx</w:t>
      </w:r>
    </w:p>
    <w:p w14:paraId="1F9EE8EF" w14:textId="77777777" w:rsidR="001A3381" w:rsidRPr="001A3381" w:rsidRDefault="001A3381" w:rsidP="001A3381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1A338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#function: find the maximum-sum prefix in a list of integers</w:t>
      </w:r>
    </w:p>
    <w:p w14:paraId="2E5AE5B4" w14:textId="77777777" w:rsidR="001A3381" w:rsidRPr="001A3381" w:rsidRDefault="001A3381" w:rsidP="001A3381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1A338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#the base address of this list(A) in $a0 and the number of</w:t>
      </w:r>
    </w:p>
    <w:p w14:paraId="702AEBCD" w14:textId="77777777" w:rsidR="001A3381" w:rsidRPr="001A3381" w:rsidRDefault="001A3381" w:rsidP="001A3381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1A338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#elements is stored in a1</w:t>
      </w:r>
    </w:p>
    <w:p w14:paraId="0EDC2AD3" w14:textId="77777777" w:rsidR="001A3381" w:rsidRDefault="001A3381" w:rsidP="001A3381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1A338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mspfx:</w:t>
      </w:r>
    </w:p>
    <w:p w14:paraId="39A50744" w14:textId="2F63A570" w:rsidR="001A3381" w:rsidRPr="001A3381" w:rsidRDefault="001A3381" w:rsidP="001A3381">
      <w:pPr>
        <w:ind w:left="720"/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1A338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addi $v0,$zero,0 #initialize length in $v0 to 0</w:t>
      </w:r>
    </w:p>
    <w:p w14:paraId="0B1495D8" w14:textId="77777777" w:rsidR="001A3381" w:rsidRPr="001A3381" w:rsidRDefault="001A3381" w:rsidP="001A3381">
      <w:pPr>
        <w:ind w:firstLine="720"/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1A338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addi $v1,$zero,0 #initialize max sum in $v1to 0</w:t>
      </w:r>
    </w:p>
    <w:p w14:paraId="2FC546A7" w14:textId="77777777" w:rsidR="001A3381" w:rsidRPr="001A3381" w:rsidRDefault="001A3381" w:rsidP="001A3381">
      <w:pPr>
        <w:ind w:firstLine="720"/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1A338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addi $t0,$zero,0 #initialize index i in $t0 to 0</w:t>
      </w:r>
    </w:p>
    <w:p w14:paraId="3E343D93" w14:textId="77777777" w:rsidR="001A3381" w:rsidRPr="001A3381" w:rsidRDefault="001A3381" w:rsidP="001A3381">
      <w:pPr>
        <w:ind w:firstLine="720"/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1A338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addi $t1,$zero,0 #initialize running sum in $t1 to 0</w:t>
      </w:r>
    </w:p>
    <w:p w14:paraId="3A88C487" w14:textId="77777777" w:rsidR="001A3381" w:rsidRDefault="001A3381" w:rsidP="001A3381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1A338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loop: </w:t>
      </w:r>
    </w:p>
    <w:p w14:paraId="752B0020" w14:textId="1CCE89CA" w:rsidR="001A3381" w:rsidRPr="001A3381" w:rsidRDefault="001A3381" w:rsidP="001A3381">
      <w:pPr>
        <w:ind w:firstLine="720"/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1A338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add $t2,$t0,$t0 #put 2i in $t2</w:t>
      </w:r>
    </w:p>
    <w:p w14:paraId="0DB0AFA8" w14:textId="77777777" w:rsidR="001A3381" w:rsidRPr="001A3381" w:rsidRDefault="001A3381" w:rsidP="001A3381">
      <w:pPr>
        <w:ind w:firstLine="720"/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1A338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add $t2,$t2,$t2 #put 4i in $t2</w:t>
      </w:r>
    </w:p>
    <w:p w14:paraId="4E4F8663" w14:textId="77777777" w:rsidR="001A3381" w:rsidRPr="001A3381" w:rsidRDefault="001A3381" w:rsidP="001A3381">
      <w:pPr>
        <w:ind w:firstLine="720"/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1A338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add $t3,$t2,$a0 #put 4i+A (address of A[i]) in $t3</w:t>
      </w:r>
    </w:p>
    <w:p w14:paraId="5BE3734F" w14:textId="77777777" w:rsidR="001A3381" w:rsidRPr="001A3381" w:rsidRDefault="001A3381" w:rsidP="001A3381">
      <w:pPr>
        <w:ind w:firstLine="720"/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1A338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lw $t4,0($t3) #load A[i] from mem(t3) into $t4</w:t>
      </w:r>
    </w:p>
    <w:p w14:paraId="3FCB7464" w14:textId="77777777" w:rsidR="001A3381" w:rsidRPr="001A3381" w:rsidRDefault="001A3381" w:rsidP="001A3381">
      <w:pPr>
        <w:ind w:firstLine="720"/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1A338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add $t1,$t1,$t4 #add A[i] to running sum in $t1</w:t>
      </w:r>
    </w:p>
    <w:p w14:paraId="7B3D003C" w14:textId="77777777" w:rsidR="001A3381" w:rsidRPr="001A3381" w:rsidRDefault="001A3381" w:rsidP="001A3381">
      <w:pPr>
        <w:ind w:firstLine="720"/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1A338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slt $t5,$v1,$t1 #set $t5 to 1 if max sum &lt; new sum</w:t>
      </w:r>
    </w:p>
    <w:p w14:paraId="6E3EEAD1" w14:textId="77777777" w:rsidR="001A3381" w:rsidRPr="001A3381" w:rsidRDefault="001A3381" w:rsidP="001A3381">
      <w:pPr>
        <w:ind w:firstLine="720"/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1A338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bne $t5,$zero,mdfy #if max sum is less, modify results</w:t>
      </w:r>
    </w:p>
    <w:p w14:paraId="7EC338DA" w14:textId="77777777" w:rsidR="001A3381" w:rsidRPr="001A3381" w:rsidRDefault="001A3381" w:rsidP="001A3381">
      <w:pPr>
        <w:ind w:firstLine="720"/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1A338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j test #done?</w:t>
      </w:r>
    </w:p>
    <w:p w14:paraId="08FBDAE2" w14:textId="77777777" w:rsidR="001A3381" w:rsidRDefault="001A3381" w:rsidP="001A3381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1A338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mdfy: </w:t>
      </w:r>
    </w:p>
    <w:p w14:paraId="2268F6D0" w14:textId="2BE84716" w:rsidR="001A3381" w:rsidRPr="001A3381" w:rsidRDefault="001A3381" w:rsidP="001A3381">
      <w:pPr>
        <w:ind w:firstLine="720"/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1A338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addi $v0,$t0,1 #new max-sum prefix has length i+1</w:t>
      </w:r>
    </w:p>
    <w:p w14:paraId="2FD14788" w14:textId="77777777" w:rsidR="001A3381" w:rsidRPr="001A3381" w:rsidRDefault="001A3381" w:rsidP="001A3381">
      <w:pPr>
        <w:ind w:firstLine="720"/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1A338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addi $v1,$t1,0 #new max sum is the running sum</w:t>
      </w:r>
    </w:p>
    <w:p w14:paraId="05C5B327" w14:textId="77777777" w:rsidR="001A3381" w:rsidRDefault="001A3381" w:rsidP="001A3381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1A338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test: </w:t>
      </w:r>
    </w:p>
    <w:p w14:paraId="0AB1E834" w14:textId="4108B2F2" w:rsidR="001A3381" w:rsidRPr="001A3381" w:rsidRDefault="001A3381" w:rsidP="001A3381">
      <w:pPr>
        <w:ind w:firstLine="720"/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1A338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addi $t0,$t0,1 #advance the index i</w:t>
      </w:r>
    </w:p>
    <w:p w14:paraId="6625C46B" w14:textId="77777777" w:rsidR="001A3381" w:rsidRPr="001A3381" w:rsidRDefault="001A3381" w:rsidP="001A3381">
      <w:pPr>
        <w:ind w:firstLine="720"/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1A338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slt $t5,$t0,$a1 #set $t5 to 1 if i&lt;n</w:t>
      </w:r>
    </w:p>
    <w:p w14:paraId="51ED192F" w14:textId="77777777" w:rsidR="001A3381" w:rsidRPr="001A3381" w:rsidRDefault="001A3381" w:rsidP="001A3381">
      <w:pPr>
        <w:ind w:firstLine="720"/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1A338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bne $t5,$zero,loop #repeat if i&lt;n</w:t>
      </w:r>
    </w:p>
    <w:p w14:paraId="0FEBF186" w14:textId="77777777" w:rsidR="001A3381" w:rsidRPr="001A3381" w:rsidRDefault="001A3381" w:rsidP="001A3381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1A338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done: j continue</w:t>
      </w:r>
    </w:p>
    <w:p w14:paraId="4EDA723F" w14:textId="699D6629" w:rsidR="00020BDB" w:rsidRPr="001A3381" w:rsidRDefault="001A3381" w:rsidP="001A3381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1A3381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mspfx_end:</w:t>
      </w:r>
    </w:p>
    <w:p w14:paraId="43D63599" w14:textId="6A5AB582" w:rsidR="00C67365" w:rsidRPr="00B805A2" w:rsidRDefault="00C67365" w:rsidP="00020BDB">
      <w:pPr>
        <w:rPr>
          <w:rFonts w:cs="Times New Roman"/>
          <w:b/>
          <w:bCs/>
          <w:szCs w:val="28"/>
        </w:rPr>
      </w:pPr>
      <w:r w:rsidRPr="00B805A2">
        <w:rPr>
          <w:rFonts w:cs="Times New Roman"/>
          <w:b/>
          <w:bCs/>
          <w:szCs w:val="28"/>
        </w:rPr>
        <w:lastRenderedPageBreak/>
        <w:t>Kết quả:</w:t>
      </w:r>
    </w:p>
    <w:p w14:paraId="34F22640" w14:textId="61BC3457" w:rsidR="00C67365" w:rsidRDefault="00C67365" w:rsidP="00020BDB">
      <w:pPr>
        <w:rPr>
          <w:rFonts w:cs="Times New Roman"/>
          <w:b/>
          <w:bCs/>
          <w:sz w:val="32"/>
          <w:szCs w:val="32"/>
        </w:rPr>
      </w:pPr>
      <w:r w:rsidRPr="00C67365">
        <w:rPr>
          <w:rFonts w:cs="Times New Roman"/>
          <w:b/>
          <w:bCs/>
          <w:sz w:val="32"/>
          <w:szCs w:val="32"/>
        </w:rPr>
        <w:drawing>
          <wp:inline distT="0" distB="0" distL="0" distR="0" wp14:anchorId="4F5CB9BD" wp14:editId="1E028530">
            <wp:extent cx="5971540" cy="221107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D0F1" w14:textId="77777777" w:rsidR="00C67365" w:rsidRDefault="00C67365" w:rsidP="00020BD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Tổng dãy con lớn nhất </w:t>
      </w:r>
      <w:r w:rsidRPr="00C67365">
        <w:rPr>
          <w:rFonts w:cs="Times New Roman"/>
          <w:szCs w:val="28"/>
        </w:rPr>
        <w:t>$v1</w:t>
      </w:r>
      <w:r>
        <w:rPr>
          <w:rFonts w:cs="Times New Roman"/>
          <w:szCs w:val="28"/>
        </w:rPr>
        <w:t xml:space="preserve"> = 6 =&gt; Đúng với lý thuyết.</w:t>
      </w:r>
    </w:p>
    <w:p w14:paraId="0C30C666" w14:textId="2B0113BD" w:rsidR="00C67365" w:rsidRDefault="004D1628" w:rsidP="00020BDB">
      <w:pPr>
        <w:rPr>
          <w:rFonts w:cs="Times New Roman"/>
          <w:sz w:val="40"/>
          <w:szCs w:val="40"/>
        </w:rPr>
      </w:pPr>
      <w:r w:rsidRPr="004D1628">
        <w:rPr>
          <w:rStyle w:val="fontstyle01"/>
          <w:rFonts w:ascii="Times New Roman" w:hAnsi="Times New Roman" w:cs="Times New Roman"/>
          <w:sz w:val="40"/>
          <w:szCs w:val="40"/>
        </w:rPr>
        <w:t>Assignment 2</w:t>
      </w:r>
      <w:r w:rsidRPr="004D1628">
        <w:rPr>
          <w:rFonts w:cs="Times New Roman"/>
          <w:sz w:val="40"/>
          <w:szCs w:val="40"/>
        </w:rPr>
        <w:t xml:space="preserve"> </w:t>
      </w:r>
      <w:r w:rsidR="00C67365" w:rsidRPr="004D1628">
        <w:rPr>
          <w:rFonts w:cs="Times New Roman"/>
          <w:sz w:val="40"/>
          <w:szCs w:val="40"/>
        </w:rPr>
        <w:t xml:space="preserve"> </w:t>
      </w:r>
    </w:p>
    <w:p w14:paraId="635F08EF" w14:textId="770619F7" w:rsidR="004D1628" w:rsidRDefault="004D1628" w:rsidP="00020BDB">
      <w:pPr>
        <w:rPr>
          <w:rFonts w:cs="Times New Roman"/>
          <w:szCs w:val="28"/>
        </w:rPr>
      </w:pPr>
      <w:r>
        <w:rPr>
          <w:rFonts w:cs="Times New Roman"/>
          <w:szCs w:val="28"/>
        </w:rPr>
        <w:t>Code:</w:t>
      </w:r>
    </w:p>
    <w:p w14:paraId="480F4BD8" w14:textId="77777777" w:rsidR="00B805A2" w:rsidRPr="00B805A2" w:rsidRDefault="00B805A2" w:rsidP="00B805A2">
      <w:pPr>
        <w:rPr>
          <w:rFonts w:cs="Times New Roman"/>
          <w:szCs w:val="28"/>
        </w:rPr>
      </w:pPr>
      <w:r w:rsidRPr="00B805A2">
        <w:rPr>
          <w:rFonts w:cs="Times New Roman"/>
          <w:szCs w:val="28"/>
        </w:rPr>
        <w:t>.data</w:t>
      </w:r>
    </w:p>
    <w:p w14:paraId="0DDD7C68" w14:textId="77777777" w:rsidR="00B805A2" w:rsidRPr="00B805A2" w:rsidRDefault="00B805A2" w:rsidP="00B805A2">
      <w:pPr>
        <w:rPr>
          <w:rFonts w:cs="Times New Roman"/>
          <w:szCs w:val="28"/>
        </w:rPr>
      </w:pPr>
      <w:r w:rsidRPr="00B805A2">
        <w:rPr>
          <w:rFonts w:cs="Times New Roman"/>
          <w:szCs w:val="28"/>
        </w:rPr>
        <w:t>A: .word 7, -2, 5, 1, 5,6,7,3,6,8,8,59,5</w:t>
      </w:r>
    </w:p>
    <w:p w14:paraId="04FA5A95" w14:textId="77777777" w:rsidR="00B805A2" w:rsidRPr="00B805A2" w:rsidRDefault="00B805A2" w:rsidP="00B805A2">
      <w:pPr>
        <w:rPr>
          <w:rFonts w:cs="Times New Roman"/>
          <w:szCs w:val="28"/>
        </w:rPr>
      </w:pPr>
      <w:r w:rsidRPr="00B805A2">
        <w:rPr>
          <w:rFonts w:cs="Times New Roman"/>
          <w:szCs w:val="28"/>
        </w:rPr>
        <w:t>Aend: .word</w:t>
      </w:r>
    </w:p>
    <w:p w14:paraId="1371AD78" w14:textId="77777777" w:rsidR="00B805A2" w:rsidRPr="00B805A2" w:rsidRDefault="00B805A2" w:rsidP="00B805A2">
      <w:pPr>
        <w:rPr>
          <w:rFonts w:cs="Times New Roman"/>
          <w:szCs w:val="28"/>
        </w:rPr>
      </w:pPr>
      <w:r w:rsidRPr="00B805A2">
        <w:rPr>
          <w:rFonts w:cs="Times New Roman"/>
          <w:szCs w:val="28"/>
        </w:rPr>
        <w:t>.text</w:t>
      </w:r>
    </w:p>
    <w:p w14:paraId="64A9E4E0" w14:textId="77777777" w:rsidR="00B805A2" w:rsidRDefault="00B805A2" w:rsidP="00B805A2">
      <w:pPr>
        <w:rPr>
          <w:rFonts w:cs="Times New Roman"/>
          <w:szCs w:val="28"/>
        </w:rPr>
      </w:pPr>
      <w:r w:rsidRPr="00B805A2">
        <w:rPr>
          <w:rFonts w:cs="Times New Roman"/>
          <w:szCs w:val="28"/>
        </w:rPr>
        <w:t xml:space="preserve">main: </w:t>
      </w:r>
    </w:p>
    <w:p w14:paraId="0B1895EF" w14:textId="7D37E71B" w:rsidR="00B805A2" w:rsidRPr="00B805A2" w:rsidRDefault="00B805A2" w:rsidP="00B805A2">
      <w:pPr>
        <w:ind w:firstLine="720"/>
        <w:rPr>
          <w:rFonts w:cs="Times New Roman"/>
          <w:szCs w:val="28"/>
        </w:rPr>
      </w:pPr>
      <w:r w:rsidRPr="00B805A2">
        <w:rPr>
          <w:rFonts w:cs="Times New Roman"/>
          <w:szCs w:val="28"/>
        </w:rPr>
        <w:t>la $a0,A #$a0 = Address(A[0])</w:t>
      </w:r>
    </w:p>
    <w:p w14:paraId="493CB449" w14:textId="77777777" w:rsidR="00B805A2" w:rsidRPr="00B805A2" w:rsidRDefault="00B805A2" w:rsidP="00B805A2">
      <w:pPr>
        <w:ind w:firstLine="720"/>
        <w:rPr>
          <w:rFonts w:cs="Times New Roman"/>
          <w:szCs w:val="28"/>
        </w:rPr>
      </w:pPr>
      <w:r w:rsidRPr="00B805A2">
        <w:rPr>
          <w:rFonts w:cs="Times New Roman"/>
          <w:szCs w:val="28"/>
        </w:rPr>
        <w:t>la $a1,Aend</w:t>
      </w:r>
    </w:p>
    <w:p w14:paraId="38DD32C8" w14:textId="77777777" w:rsidR="00B805A2" w:rsidRPr="00B805A2" w:rsidRDefault="00B805A2" w:rsidP="00B805A2">
      <w:pPr>
        <w:ind w:firstLine="720"/>
        <w:rPr>
          <w:rFonts w:cs="Times New Roman"/>
          <w:szCs w:val="28"/>
        </w:rPr>
      </w:pPr>
      <w:r w:rsidRPr="00B805A2">
        <w:rPr>
          <w:rFonts w:cs="Times New Roman"/>
          <w:szCs w:val="28"/>
        </w:rPr>
        <w:t>addi $a1,$a1,-4 #$a1 = Address(A[n-1])</w:t>
      </w:r>
    </w:p>
    <w:p w14:paraId="18F1E977" w14:textId="77777777" w:rsidR="00B805A2" w:rsidRPr="00B805A2" w:rsidRDefault="00B805A2" w:rsidP="00B805A2">
      <w:pPr>
        <w:ind w:firstLine="720"/>
        <w:rPr>
          <w:rFonts w:cs="Times New Roman"/>
          <w:szCs w:val="28"/>
        </w:rPr>
      </w:pPr>
      <w:r w:rsidRPr="00B805A2">
        <w:rPr>
          <w:rFonts w:cs="Times New Roman"/>
          <w:szCs w:val="28"/>
        </w:rPr>
        <w:t>j sort #sort</w:t>
      </w:r>
    </w:p>
    <w:p w14:paraId="76547B8E" w14:textId="77777777" w:rsidR="00B805A2" w:rsidRDefault="00B805A2" w:rsidP="00B805A2">
      <w:pPr>
        <w:rPr>
          <w:rFonts w:cs="Times New Roman"/>
          <w:szCs w:val="28"/>
        </w:rPr>
      </w:pPr>
      <w:r w:rsidRPr="00B805A2">
        <w:rPr>
          <w:rFonts w:cs="Times New Roman"/>
          <w:szCs w:val="28"/>
        </w:rPr>
        <w:t xml:space="preserve">after_sort: </w:t>
      </w:r>
    </w:p>
    <w:p w14:paraId="139646A9" w14:textId="64BE5F22" w:rsidR="00B805A2" w:rsidRPr="00B805A2" w:rsidRDefault="00B805A2" w:rsidP="00B805A2">
      <w:pPr>
        <w:ind w:firstLine="720"/>
        <w:rPr>
          <w:rFonts w:cs="Times New Roman"/>
          <w:szCs w:val="28"/>
        </w:rPr>
      </w:pPr>
      <w:r w:rsidRPr="00B805A2">
        <w:rPr>
          <w:rFonts w:cs="Times New Roman"/>
          <w:szCs w:val="28"/>
        </w:rPr>
        <w:t>li $v0, 10 #exit</w:t>
      </w:r>
    </w:p>
    <w:p w14:paraId="07217F5D" w14:textId="77777777" w:rsidR="00B805A2" w:rsidRPr="00B805A2" w:rsidRDefault="00B805A2" w:rsidP="00B805A2">
      <w:pPr>
        <w:ind w:firstLine="720"/>
        <w:rPr>
          <w:rFonts w:cs="Times New Roman"/>
          <w:szCs w:val="28"/>
        </w:rPr>
      </w:pPr>
      <w:r w:rsidRPr="00B805A2">
        <w:rPr>
          <w:rFonts w:cs="Times New Roman"/>
          <w:szCs w:val="28"/>
        </w:rPr>
        <w:t>syscall</w:t>
      </w:r>
    </w:p>
    <w:p w14:paraId="2B1FCE94" w14:textId="77777777" w:rsidR="00B805A2" w:rsidRPr="00B805A2" w:rsidRDefault="00B805A2" w:rsidP="00B805A2">
      <w:pPr>
        <w:rPr>
          <w:rFonts w:cs="Times New Roman"/>
          <w:szCs w:val="28"/>
        </w:rPr>
      </w:pPr>
      <w:r w:rsidRPr="00B805A2">
        <w:rPr>
          <w:rFonts w:cs="Times New Roman"/>
          <w:szCs w:val="28"/>
        </w:rPr>
        <w:t>end_main:</w:t>
      </w:r>
    </w:p>
    <w:p w14:paraId="7E44DBA7" w14:textId="77777777" w:rsidR="00B805A2" w:rsidRPr="00B805A2" w:rsidRDefault="00B805A2" w:rsidP="00B805A2">
      <w:pPr>
        <w:rPr>
          <w:rFonts w:cs="Times New Roman"/>
          <w:szCs w:val="28"/>
        </w:rPr>
      </w:pPr>
      <w:r w:rsidRPr="00B805A2">
        <w:rPr>
          <w:rFonts w:cs="Times New Roman"/>
          <w:szCs w:val="28"/>
        </w:rPr>
        <w:t>#--------------------------------------------------------------</w:t>
      </w:r>
    </w:p>
    <w:p w14:paraId="32AB9858" w14:textId="77777777" w:rsidR="00B805A2" w:rsidRPr="00B805A2" w:rsidRDefault="00B805A2" w:rsidP="00B805A2">
      <w:pPr>
        <w:rPr>
          <w:rFonts w:cs="Times New Roman"/>
          <w:szCs w:val="28"/>
        </w:rPr>
      </w:pPr>
      <w:r w:rsidRPr="00B805A2">
        <w:rPr>
          <w:rFonts w:cs="Times New Roman"/>
          <w:szCs w:val="28"/>
        </w:rPr>
        <w:t>#procedure sort (ascending selection sort using pointer)</w:t>
      </w:r>
    </w:p>
    <w:p w14:paraId="7C00396A" w14:textId="77777777" w:rsidR="00B805A2" w:rsidRPr="00B805A2" w:rsidRDefault="00B805A2" w:rsidP="00B805A2">
      <w:pPr>
        <w:rPr>
          <w:rFonts w:cs="Times New Roman"/>
          <w:szCs w:val="28"/>
        </w:rPr>
      </w:pPr>
      <w:r w:rsidRPr="00B805A2">
        <w:rPr>
          <w:rFonts w:cs="Times New Roman"/>
          <w:szCs w:val="28"/>
        </w:rPr>
        <w:lastRenderedPageBreak/>
        <w:t>#register usage in sort program</w:t>
      </w:r>
    </w:p>
    <w:p w14:paraId="2FA7825B" w14:textId="77777777" w:rsidR="00B805A2" w:rsidRPr="00B805A2" w:rsidRDefault="00B805A2" w:rsidP="00B805A2">
      <w:pPr>
        <w:rPr>
          <w:rFonts w:cs="Times New Roman"/>
          <w:szCs w:val="28"/>
        </w:rPr>
      </w:pPr>
      <w:r w:rsidRPr="00B805A2">
        <w:rPr>
          <w:rFonts w:cs="Times New Roman"/>
          <w:szCs w:val="28"/>
        </w:rPr>
        <w:t>#$a0 pointer to the first element in unsorted part</w:t>
      </w:r>
    </w:p>
    <w:p w14:paraId="4840B7CC" w14:textId="77777777" w:rsidR="00B805A2" w:rsidRPr="00B805A2" w:rsidRDefault="00B805A2" w:rsidP="00B805A2">
      <w:pPr>
        <w:rPr>
          <w:rFonts w:cs="Times New Roman"/>
          <w:szCs w:val="28"/>
        </w:rPr>
      </w:pPr>
      <w:r w:rsidRPr="00B805A2">
        <w:rPr>
          <w:rFonts w:cs="Times New Roman"/>
          <w:szCs w:val="28"/>
        </w:rPr>
        <w:t>#$a1 pointer to the last element in unsorted part</w:t>
      </w:r>
    </w:p>
    <w:p w14:paraId="75D7E5AC" w14:textId="77777777" w:rsidR="00B805A2" w:rsidRPr="00B805A2" w:rsidRDefault="00B805A2" w:rsidP="00B805A2">
      <w:pPr>
        <w:rPr>
          <w:rFonts w:cs="Times New Roman"/>
          <w:szCs w:val="28"/>
        </w:rPr>
      </w:pPr>
      <w:r w:rsidRPr="00B805A2">
        <w:rPr>
          <w:rFonts w:cs="Times New Roman"/>
          <w:szCs w:val="28"/>
        </w:rPr>
        <w:t>#$t0 temporary place for value of last element</w:t>
      </w:r>
    </w:p>
    <w:p w14:paraId="7692EC25" w14:textId="77777777" w:rsidR="00B805A2" w:rsidRPr="00B805A2" w:rsidRDefault="00B805A2" w:rsidP="00B805A2">
      <w:pPr>
        <w:rPr>
          <w:rFonts w:cs="Times New Roman"/>
          <w:szCs w:val="28"/>
        </w:rPr>
      </w:pPr>
      <w:r w:rsidRPr="00B805A2">
        <w:rPr>
          <w:rFonts w:cs="Times New Roman"/>
          <w:szCs w:val="28"/>
        </w:rPr>
        <w:t>#$v0 pointer to max element in unsorted part</w:t>
      </w:r>
    </w:p>
    <w:p w14:paraId="7D7A4099" w14:textId="77777777" w:rsidR="00B805A2" w:rsidRPr="00B805A2" w:rsidRDefault="00B805A2" w:rsidP="00B805A2">
      <w:pPr>
        <w:rPr>
          <w:rFonts w:cs="Times New Roman"/>
          <w:szCs w:val="28"/>
        </w:rPr>
      </w:pPr>
      <w:r w:rsidRPr="00B805A2">
        <w:rPr>
          <w:rFonts w:cs="Times New Roman"/>
          <w:szCs w:val="28"/>
        </w:rPr>
        <w:t>#$v1 value of max element in unsorted part</w:t>
      </w:r>
    </w:p>
    <w:p w14:paraId="560D22D8" w14:textId="77777777" w:rsidR="00B805A2" w:rsidRPr="00B805A2" w:rsidRDefault="00B805A2" w:rsidP="00B805A2">
      <w:pPr>
        <w:rPr>
          <w:rFonts w:cs="Times New Roman"/>
          <w:szCs w:val="28"/>
        </w:rPr>
      </w:pPr>
      <w:r w:rsidRPr="00B805A2">
        <w:rPr>
          <w:rFonts w:cs="Times New Roman"/>
          <w:szCs w:val="28"/>
        </w:rPr>
        <w:t>#--------------------------------------------------------------</w:t>
      </w:r>
    </w:p>
    <w:p w14:paraId="1A99E621" w14:textId="77777777" w:rsidR="00B805A2" w:rsidRDefault="00B805A2" w:rsidP="00B805A2">
      <w:pPr>
        <w:rPr>
          <w:rFonts w:cs="Times New Roman"/>
          <w:szCs w:val="28"/>
        </w:rPr>
      </w:pPr>
      <w:r w:rsidRPr="00B805A2">
        <w:rPr>
          <w:rFonts w:cs="Times New Roman"/>
          <w:szCs w:val="28"/>
        </w:rPr>
        <w:t xml:space="preserve">sort: </w:t>
      </w:r>
    </w:p>
    <w:p w14:paraId="50FE9CA6" w14:textId="2214FF7B" w:rsidR="00B805A2" w:rsidRPr="00B805A2" w:rsidRDefault="00B805A2" w:rsidP="00B805A2">
      <w:pPr>
        <w:ind w:firstLine="720"/>
        <w:rPr>
          <w:rFonts w:cs="Times New Roman"/>
          <w:szCs w:val="28"/>
        </w:rPr>
      </w:pPr>
      <w:r w:rsidRPr="00B805A2">
        <w:rPr>
          <w:rFonts w:cs="Times New Roman"/>
          <w:szCs w:val="28"/>
        </w:rPr>
        <w:t>beq $a0,$a1,done #single element list is sorted</w:t>
      </w:r>
    </w:p>
    <w:p w14:paraId="52CC6086" w14:textId="77777777" w:rsidR="00B805A2" w:rsidRPr="00B805A2" w:rsidRDefault="00B805A2" w:rsidP="00B805A2">
      <w:pPr>
        <w:ind w:firstLine="720"/>
        <w:rPr>
          <w:rFonts w:cs="Times New Roman"/>
          <w:szCs w:val="28"/>
        </w:rPr>
      </w:pPr>
      <w:r w:rsidRPr="00B805A2">
        <w:rPr>
          <w:rFonts w:cs="Times New Roman"/>
          <w:szCs w:val="28"/>
        </w:rPr>
        <w:t>j max #call the max procedure</w:t>
      </w:r>
    </w:p>
    <w:p w14:paraId="2EBC9EF5" w14:textId="77777777" w:rsidR="00B805A2" w:rsidRDefault="00B805A2" w:rsidP="00B805A2">
      <w:pPr>
        <w:rPr>
          <w:rFonts w:cs="Times New Roman"/>
          <w:szCs w:val="28"/>
        </w:rPr>
      </w:pPr>
      <w:r w:rsidRPr="00B805A2">
        <w:rPr>
          <w:rFonts w:cs="Times New Roman"/>
          <w:szCs w:val="28"/>
        </w:rPr>
        <w:t xml:space="preserve">after_max: </w:t>
      </w:r>
    </w:p>
    <w:p w14:paraId="059FD4D1" w14:textId="1D1E4EAA" w:rsidR="00B805A2" w:rsidRPr="00B805A2" w:rsidRDefault="00B805A2" w:rsidP="00B805A2">
      <w:pPr>
        <w:ind w:firstLine="720"/>
        <w:rPr>
          <w:rFonts w:cs="Times New Roman"/>
          <w:szCs w:val="28"/>
        </w:rPr>
      </w:pPr>
      <w:r w:rsidRPr="00B805A2">
        <w:rPr>
          <w:rFonts w:cs="Times New Roman"/>
          <w:szCs w:val="28"/>
        </w:rPr>
        <w:t>lw $t0,0($a1) #load last element into $t0</w:t>
      </w:r>
    </w:p>
    <w:p w14:paraId="5FB40B20" w14:textId="152AF69F" w:rsidR="00B805A2" w:rsidRPr="00B805A2" w:rsidRDefault="00B805A2" w:rsidP="00B805A2">
      <w:pPr>
        <w:ind w:firstLine="720"/>
        <w:rPr>
          <w:rFonts w:cs="Times New Roman"/>
          <w:szCs w:val="28"/>
        </w:rPr>
      </w:pPr>
      <w:r w:rsidRPr="00B805A2">
        <w:rPr>
          <w:rFonts w:cs="Times New Roman"/>
          <w:szCs w:val="28"/>
        </w:rPr>
        <w:t>sw $t0,0($v0) #copy last element to max location</w:t>
      </w:r>
    </w:p>
    <w:p w14:paraId="191BA31E" w14:textId="77777777" w:rsidR="00B805A2" w:rsidRPr="00B805A2" w:rsidRDefault="00B805A2" w:rsidP="00B805A2">
      <w:pPr>
        <w:ind w:firstLine="720"/>
        <w:rPr>
          <w:rFonts w:cs="Times New Roman"/>
          <w:szCs w:val="28"/>
        </w:rPr>
      </w:pPr>
      <w:r w:rsidRPr="00B805A2">
        <w:rPr>
          <w:rFonts w:cs="Times New Roman"/>
          <w:szCs w:val="28"/>
        </w:rPr>
        <w:t>sw $v1,0($a1) #copy max value to last element</w:t>
      </w:r>
    </w:p>
    <w:p w14:paraId="544D7D3B" w14:textId="77777777" w:rsidR="00B805A2" w:rsidRPr="00B805A2" w:rsidRDefault="00B805A2" w:rsidP="00B805A2">
      <w:pPr>
        <w:ind w:firstLine="720"/>
        <w:rPr>
          <w:rFonts w:cs="Times New Roman"/>
          <w:szCs w:val="28"/>
        </w:rPr>
      </w:pPr>
      <w:r w:rsidRPr="00B805A2">
        <w:rPr>
          <w:rFonts w:cs="Times New Roman"/>
          <w:szCs w:val="28"/>
        </w:rPr>
        <w:t>addi $a1,$a1,-4 #decrement pointer to last element</w:t>
      </w:r>
    </w:p>
    <w:p w14:paraId="3BCA1747" w14:textId="77777777" w:rsidR="00B805A2" w:rsidRPr="00B805A2" w:rsidRDefault="00B805A2" w:rsidP="00B805A2">
      <w:pPr>
        <w:ind w:firstLine="720"/>
        <w:rPr>
          <w:rFonts w:cs="Times New Roman"/>
          <w:szCs w:val="28"/>
        </w:rPr>
      </w:pPr>
      <w:r w:rsidRPr="00B805A2">
        <w:rPr>
          <w:rFonts w:cs="Times New Roman"/>
          <w:szCs w:val="28"/>
        </w:rPr>
        <w:t>j sort #repeat sort for smaller list</w:t>
      </w:r>
    </w:p>
    <w:p w14:paraId="52EBC646" w14:textId="77777777" w:rsidR="00B805A2" w:rsidRPr="00B805A2" w:rsidRDefault="00B805A2" w:rsidP="00B805A2">
      <w:pPr>
        <w:rPr>
          <w:rFonts w:cs="Times New Roman"/>
          <w:szCs w:val="28"/>
        </w:rPr>
      </w:pPr>
      <w:r w:rsidRPr="00B805A2">
        <w:rPr>
          <w:rFonts w:cs="Times New Roman"/>
          <w:szCs w:val="28"/>
        </w:rPr>
        <w:t>done: j after_sort</w:t>
      </w:r>
    </w:p>
    <w:p w14:paraId="3A225035" w14:textId="77777777" w:rsidR="00B805A2" w:rsidRPr="00B805A2" w:rsidRDefault="00B805A2" w:rsidP="00B805A2">
      <w:pPr>
        <w:rPr>
          <w:rFonts w:cs="Times New Roman"/>
          <w:szCs w:val="28"/>
        </w:rPr>
      </w:pPr>
      <w:r w:rsidRPr="00B805A2">
        <w:rPr>
          <w:rFonts w:cs="Times New Roman"/>
          <w:szCs w:val="28"/>
        </w:rPr>
        <w:t>#---------------------------------------------------------------------</w:t>
      </w:r>
    </w:p>
    <w:p w14:paraId="516BE6DB" w14:textId="77777777" w:rsidR="00B805A2" w:rsidRPr="00B805A2" w:rsidRDefault="00B805A2" w:rsidP="00B805A2">
      <w:pPr>
        <w:rPr>
          <w:rFonts w:cs="Times New Roman"/>
          <w:szCs w:val="28"/>
        </w:rPr>
      </w:pPr>
      <w:r w:rsidRPr="00B805A2">
        <w:rPr>
          <w:rFonts w:cs="Times New Roman"/>
          <w:szCs w:val="28"/>
        </w:rPr>
        <w:t>#Procedure max</w:t>
      </w:r>
    </w:p>
    <w:p w14:paraId="33844516" w14:textId="77777777" w:rsidR="00B805A2" w:rsidRPr="00B805A2" w:rsidRDefault="00B805A2" w:rsidP="00B805A2">
      <w:pPr>
        <w:rPr>
          <w:rFonts w:cs="Times New Roman"/>
          <w:szCs w:val="28"/>
        </w:rPr>
      </w:pPr>
      <w:r w:rsidRPr="00B805A2">
        <w:rPr>
          <w:rFonts w:cs="Times New Roman"/>
          <w:szCs w:val="28"/>
        </w:rPr>
        <w:t>#function: fax the value and address of max element in the list</w:t>
      </w:r>
    </w:p>
    <w:p w14:paraId="745B3B8C" w14:textId="77777777" w:rsidR="00B805A2" w:rsidRPr="00B805A2" w:rsidRDefault="00B805A2" w:rsidP="00B805A2">
      <w:pPr>
        <w:rPr>
          <w:rFonts w:cs="Times New Roman"/>
          <w:szCs w:val="28"/>
        </w:rPr>
      </w:pPr>
      <w:r w:rsidRPr="00B805A2">
        <w:rPr>
          <w:rFonts w:cs="Times New Roman"/>
          <w:szCs w:val="28"/>
        </w:rPr>
        <w:t>#$a0 pointer to first element</w:t>
      </w:r>
    </w:p>
    <w:p w14:paraId="6B0872E7" w14:textId="77777777" w:rsidR="00B805A2" w:rsidRPr="00B805A2" w:rsidRDefault="00B805A2" w:rsidP="00B805A2">
      <w:pPr>
        <w:rPr>
          <w:rFonts w:cs="Times New Roman"/>
          <w:szCs w:val="28"/>
        </w:rPr>
      </w:pPr>
      <w:r w:rsidRPr="00B805A2">
        <w:rPr>
          <w:rFonts w:cs="Times New Roman"/>
          <w:szCs w:val="28"/>
        </w:rPr>
        <w:t>#$a1 pointer to last element</w:t>
      </w:r>
    </w:p>
    <w:p w14:paraId="3E2CEA4D" w14:textId="77777777" w:rsidR="00B805A2" w:rsidRPr="00B805A2" w:rsidRDefault="00B805A2" w:rsidP="00B805A2">
      <w:pPr>
        <w:rPr>
          <w:rFonts w:cs="Times New Roman"/>
          <w:szCs w:val="28"/>
        </w:rPr>
      </w:pPr>
      <w:r w:rsidRPr="00B805A2">
        <w:rPr>
          <w:rFonts w:cs="Times New Roman"/>
          <w:szCs w:val="28"/>
        </w:rPr>
        <w:t>#---------------------------------------------------------------------</w:t>
      </w:r>
    </w:p>
    <w:p w14:paraId="5C25527B" w14:textId="77777777" w:rsidR="00B805A2" w:rsidRPr="00B805A2" w:rsidRDefault="00B805A2" w:rsidP="00B805A2">
      <w:pPr>
        <w:rPr>
          <w:rFonts w:cs="Times New Roman"/>
          <w:szCs w:val="28"/>
        </w:rPr>
      </w:pPr>
      <w:r w:rsidRPr="00B805A2">
        <w:rPr>
          <w:rFonts w:cs="Times New Roman"/>
          <w:szCs w:val="28"/>
        </w:rPr>
        <w:t>max:</w:t>
      </w:r>
    </w:p>
    <w:p w14:paraId="1EDA0F9A" w14:textId="77777777" w:rsidR="00B805A2" w:rsidRPr="00B805A2" w:rsidRDefault="00B805A2" w:rsidP="00B805A2">
      <w:pPr>
        <w:ind w:firstLine="720"/>
        <w:rPr>
          <w:rFonts w:cs="Times New Roman"/>
          <w:szCs w:val="28"/>
        </w:rPr>
      </w:pPr>
      <w:r w:rsidRPr="00B805A2">
        <w:rPr>
          <w:rFonts w:cs="Times New Roman"/>
          <w:szCs w:val="28"/>
        </w:rPr>
        <w:t>addi $v0,$a0,0 #init max pointer to first element</w:t>
      </w:r>
    </w:p>
    <w:p w14:paraId="2E955566" w14:textId="77777777" w:rsidR="00B805A2" w:rsidRPr="00B805A2" w:rsidRDefault="00B805A2" w:rsidP="00B805A2">
      <w:pPr>
        <w:ind w:firstLine="720"/>
        <w:rPr>
          <w:rFonts w:cs="Times New Roman"/>
          <w:szCs w:val="28"/>
        </w:rPr>
      </w:pPr>
      <w:r w:rsidRPr="00B805A2">
        <w:rPr>
          <w:rFonts w:cs="Times New Roman"/>
          <w:szCs w:val="28"/>
        </w:rPr>
        <w:t>lw $v1,0($v0) #init max value to first value</w:t>
      </w:r>
    </w:p>
    <w:p w14:paraId="31F9E45A" w14:textId="77777777" w:rsidR="00B805A2" w:rsidRPr="00B805A2" w:rsidRDefault="00B805A2" w:rsidP="00B805A2">
      <w:pPr>
        <w:ind w:firstLine="720"/>
        <w:rPr>
          <w:rFonts w:cs="Times New Roman"/>
          <w:szCs w:val="28"/>
        </w:rPr>
      </w:pPr>
      <w:r w:rsidRPr="00B805A2">
        <w:rPr>
          <w:rFonts w:cs="Times New Roman"/>
          <w:szCs w:val="28"/>
        </w:rPr>
        <w:t>addi $t0,$a0,0 #init next pointer to first</w:t>
      </w:r>
    </w:p>
    <w:p w14:paraId="5ABA104F" w14:textId="77777777" w:rsidR="00B805A2" w:rsidRPr="00B805A2" w:rsidRDefault="00B805A2" w:rsidP="00B805A2">
      <w:pPr>
        <w:rPr>
          <w:rFonts w:cs="Times New Roman"/>
          <w:szCs w:val="28"/>
        </w:rPr>
      </w:pPr>
      <w:r w:rsidRPr="00B805A2">
        <w:rPr>
          <w:rFonts w:cs="Times New Roman"/>
          <w:szCs w:val="28"/>
        </w:rPr>
        <w:lastRenderedPageBreak/>
        <w:t>loop:</w:t>
      </w:r>
    </w:p>
    <w:p w14:paraId="2F1088B5" w14:textId="77777777" w:rsidR="00B805A2" w:rsidRPr="00B805A2" w:rsidRDefault="00B805A2" w:rsidP="00B805A2">
      <w:pPr>
        <w:ind w:firstLine="720"/>
        <w:rPr>
          <w:rFonts w:cs="Times New Roman"/>
          <w:szCs w:val="28"/>
        </w:rPr>
      </w:pPr>
      <w:r w:rsidRPr="00B805A2">
        <w:rPr>
          <w:rFonts w:cs="Times New Roman"/>
          <w:szCs w:val="28"/>
        </w:rPr>
        <w:t>beq $t0,$a1,ret #if next=last, return</w:t>
      </w:r>
    </w:p>
    <w:p w14:paraId="285951B6" w14:textId="77777777" w:rsidR="00B805A2" w:rsidRPr="00B805A2" w:rsidRDefault="00B805A2" w:rsidP="00B805A2">
      <w:pPr>
        <w:ind w:firstLine="720"/>
        <w:rPr>
          <w:rFonts w:cs="Times New Roman"/>
          <w:szCs w:val="28"/>
        </w:rPr>
      </w:pPr>
      <w:r w:rsidRPr="00B805A2">
        <w:rPr>
          <w:rFonts w:cs="Times New Roman"/>
          <w:szCs w:val="28"/>
        </w:rPr>
        <w:t>addi $t0,$t0,4 #advance to next element</w:t>
      </w:r>
    </w:p>
    <w:p w14:paraId="05A07150" w14:textId="77777777" w:rsidR="00B805A2" w:rsidRPr="00B805A2" w:rsidRDefault="00B805A2" w:rsidP="00B805A2">
      <w:pPr>
        <w:ind w:firstLine="720"/>
        <w:rPr>
          <w:rFonts w:cs="Times New Roman"/>
          <w:szCs w:val="28"/>
        </w:rPr>
      </w:pPr>
      <w:r w:rsidRPr="00B805A2">
        <w:rPr>
          <w:rFonts w:cs="Times New Roman"/>
          <w:szCs w:val="28"/>
        </w:rPr>
        <w:t>lw $t1,0($t0) #load next element into $t1</w:t>
      </w:r>
    </w:p>
    <w:p w14:paraId="7727B465" w14:textId="77777777" w:rsidR="00B805A2" w:rsidRPr="00B805A2" w:rsidRDefault="00B805A2" w:rsidP="00B805A2">
      <w:pPr>
        <w:ind w:firstLine="720"/>
        <w:rPr>
          <w:rFonts w:cs="Times New Roman"/>
          <w:szCs w:val="28"/>
        </w:rPr>
      </w:pPr>
      <w:r w:rsidRPr="00B805A2">
        <w:rPr>
          <w:rFonts w:cs="Times New Roman"/>
          <w:szCs w:val="28"/>
        </w:rPr>
        <w:t>slt $t2,$t1,$v1 #(next)&lt;(max) ?</w:t>
      </w:r>
    </w:p>
    <w:p w14:paraId="49407895" w14:textId="77777777" w:rsidR="00B805A2" w:rsidRPr="00B805A2" w:rsidRDefault="00B805A2" w:rsidP="00B805A2">
      <w:pPr>
        <w:ind w:firstLine="720"/>
        <w:rPr>
          <w:rFonts w:cs="Times New Roman"/>
          <w:szCs w:val="28"/>
        </w:rPr>
      </w:pPr>
      <w:r w:rsidRPr="00B805A2">
        <w:rPr>
          <w:rFonts w:cs="Times New Roman"/>
          <w:szCs w:val="28"/>
        </w:rPr>
        <w:t>bne $t2,$zero,loop #if (next)&lt;(max), repeat</w:t>
      </w:r>
    </w:p>
    <w:p w14:paraId="495EC990" w14:textId="77777777" w:rsidR="00B805A2" w:rsidRPr="00B805A2" w:rsidRDefault="00B805A2" w:rsidP="00B805A2">
      <w:pPr>
        <w:ind w:firstLine="720"/>
        <w:rPr>
          <w:rFonts w:cs="Times New Roman"/>
          <w:szCs w:val="28"/>
        </w:rPr>
      </w:pPr>
      <w:r w:rsidRPr="00B805A2">
        <w:rPr>
          <w:rFonts w:cs="Times New Roman"/>
          <w:szCs w:val="28"/>
        </w:rPr>
        <w:t>addi $v0,$t0,0 #next element is new max element</w:t>
      </w:r>
    </w:p>
    <w:p w14:paraId="5467868F" w14:textId="77777777" w:rsidR="00B805A2" w:rsidRPr="00B805A2" w:rsidRDefault="00B805A2" w:rsidP="00B805A2">
      <w:pPr>
        <w:ind w:firstLine="720"/>
        <w:rPr>
          <w:rFonts w:cs="Times New Roman"/>
          <w:szCs w:val="28"/>
        </w:rPr>
      </w:pPr>
      <w:r w:rsidRPr="00B805A2">
        <w:rPr>
          <w:rFonts w:cs="Times New Roman"/>
          <w:szCs w:val="28"/>
        </w:rPr>
        <w:t>addi $v1,$t1,0 #next value is new max value</w:t>
      </w:r>
    </w:p>
    <w:p w14:paraId="22A1EF59" w14:textId="77777777" w:rsidR="00B805A2" w:rsidRPr="00B805A2" w:rsidRDefault="00B805A2" w:rsidP="00B805A2">
      <w:pPr>
        <w:ind w:firstLine="720"/>
        <w:rPr>
          <w:rFonts w:cs="Times New Roman"/>
          <w:szCs w:val="28"/>
        </w:rPr>
      </w:pPr>
      <w:r w:rsidRPr="00B805A2">
        <w:rPr>
          <w:rFonts w:cs="Times New Roman"/>
          <w:szCs w:val="28"/>
        </w:rPr>
        <w:t>j loop #change completed; now repeat</w:t>
      </w:r>
    </w:p>
    <w:p w14:paraId="3967E32D" w14:textId="77777777" w:rsidR="00B805A2" w:rsidRPr="00B805A2" w:rsidRDefault="00B805A2" w:rsidP="00B805A2">
      <w:pPr>
        <w:rPr>
          <w:rFonts w:cs="Times New Roman"/>
          <w:szCs w:val="28"/>
        </w:rPr>
      </w:pPr>
      <w:r w:rsidRPr="00B805A2">
        <w:rPr>
          <w:rFonts w:cs="Times New Roman"/>
          <w:szCs w:val="28"/>
        </w:rPr>
        <w:t>ret:</w:t>
      </w:r>
    </w:p>
    <w:p w14:paraId="401F08C0" w14:textId="128E62E1" w:rsidR="004D1628" w:rsidRDefault="00B805A2" w:rsidP="00B805A2">
      <w:pPr>
        <w:rPr>
          <w:rFonts w:cs="Times New Roman"/>
          <w:szCs w:val="28"/>
        </w:rPr>
      </w:pPr>
      <w:r w:rsidRPr="00B805A2">
        <w:rPr>
          <w:rFonts w:cs="Times New Roman"/>
          <w:szCs w:val="28"/>
        </w:rPr>
        <w:t>j after_max</w:t>
      </w:r>
    </w:p>
    <w:p w14:paraId="7B740E5A" w14:textId="6F65F732" w:rsidR="00D54905" w:rsidRPr="00D54905" w:rsidRDefault="00D54905" w:rsidP="00B805A2">
      <w:pPr>
        <w:rPr>
          <w:rFonts w:cs="Times New Roman"/>
          <w:b/>
          <w:bCs/>
          <w:szCs w:val="28"/>
        </w:rPr>
      </w:pPr>
      <w:r w:rsidRPr="00D54905">
        <w:rPr>
          <w:rFonts w:cs="Times New Roman"/>
          <w:b/>
          <w:bCs/>
          <w:szCs w:val="28"/>
        </w:rPr>
        <w:t>Kết quả:</w:t>
      </w:r>
    </w:p>
    <w:p w14:paraId="35C92BF5" w14:textId="1EA14266" w:rsidR="00D54905" w:rsidRDefault="00D54905" w:rsidP="00B805A2">
      <w:pPr>
        <w:rPr>
          <w:rFonts w:cs="Times New Roman"/>
          <w:szCs w:val="28"/>
        </w:rPr>
      </w:pPr>
      <w:r>
        <w:rPr>
          <w:rFonts w:cs="Times New Roman"/>
          <w:szCs w:val="28"/>
        </w:rPr>
        <w:t>Nhập mảng có 13 phần tử</w:t>
      </w:r>
    </w:p>
    <w:p w14:paraId="2B7D164D" w14:textId="15B19F43" w:rsidR="00D54905" w:rsidRDefault="00D54905" w:rsidP="00B805A2">
      <w:pPr>
        <w:rPr>
          <w:rFonts w:cs="Times New Roman"/>
          <w:szCs w:val="28"/>
        </w:rPr>
      </w:pPr>
      <w:r>
        <w:rPr>
          <w:rFonts w:cs="Times New Roman"/>
          <w:szCs w:val="28"/>
        </w:rPr>
        <w:t>Các phẩn tử lúc chưa được sắp xếp là:</w:t>
      </w:r>
    </w:p>
    <w:p w14:paraId="5A3788AF" w14:textId="2AA3D271" w:rsidR="00D54905" w:rsidRDefault="00D54905" w:rsidP="00B805A2">
      <w:pPr>
        <w:rPr>
          <w:rFonts w:cs="Times New Roman"/>
          <w:szCs w:val="28"/>
        </w:rPr>
      </w:pPr>
      <w:r w:rsidRPr="00D54905">
        <w:rPr>
          <w:rFonts w:cs="Times New Roman"/>
          <w:szCs w:val="28"/>
        </w:rPr>
        <w:drawing>
          <wp:inline distT="0" distB="0" distL="0" distR="0" wp14:anchorId="0DC22CC7" wp14:editId="74242B73">
            <wp:extent cx="5971540" cy="1485265"/>
            <wp:effectExtent l="0" t="0" r="0" b="63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EFAC" w14:textId="68A1834E" w:rsidR="00D54905" w:rsidRDefault="00D54905" w:rsidP="00B805A2">
      <w:pPr>
        <w:rPr>
          <w:rFonts w:cs="Times New Roman"/>
          <w:szCs w:val="28"/>
        </w:rPr>
      </w:pPr>
      <w:r>
        <w:rPr>
          <w:rFonts w:cs="Times New Roman"/>
          <w:szCs w:val="28"/>
        </w:rPr>
        <w:t>Các phần tử sau khi đã được sắp xếp:</w:t>
      </w:r>
    </w:p>
    <w:p w14:paraId="17373D93" w14:textId="27D5A252" w:rsidR="00D54905" w:rsidRDefault="00D54905" w:rsidP="00B805A2">
      <w:pPr>
        <w:rPr>
          <w:rFonts w:cs="Times New Roman"/>
          <w:szCs w:val="28"/>
        </w:rPr>
      </w:pPr>
      <w:r w:rsidRPr="00D54905">
        <w:rPr>
          <w:rFonts w:cs="Times New Roman"/>
          <w:szCs w:val="28"/>
        </w:rPr>
        <w:drawing>
          <wp:inline distT="0" distB="0" distL="0" distR="0" wp14:anchorId="2B8C33FB" wp14:editId="3E784AAD">
            <wp:extent cx="5971540" cy="147447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F2FD" w14:textId="05717CAE" w:rsidR="00D54905" w:rsidRDefault="00D54905" w:rsidP="00B805A2">
      <w:pPr>
        <w:rPr>
          <w:rFonts w:cs="Times New Roman"/>
          <w:szCs w:val="28"/>
        </w:rPr>
      </w:pPr>
      <w:r>
        <w:rPr>
          <w:rFonts w:cs="Times New Roman"/>
          <w:szCs w:val="28"/>
        </w:rPr>
        <w:t>=&gt;Kết quả đúng với lý thuyết</w:t>
      </w:r>
    </w:p>
    <w:p w14:paraId="6DC8D5FB" w14:textId="77777777" w:rsidR="00D54905" w:rsidRPr="004D1628" w:rsidRDefault="00D54905" w:rsidP="00B805A2">
      <w:pPr>
        <w:rPr>
          <w:rFonts w:cs="Times New Roman"/>
          <w:szCs w:val="28"/>
        </w:rPr>
      </w:pPr>
    </w:p>
    <w:p w14:paraId="09742412" w14:textId="1ABE8A1B" w:rsidR="00C67365" w:rsidRPr="00E53C3E" w:rsidRDefault="00E53C3E" w:rsidP="00020BDB">
      <w:pPr>
        <w:rPr>
          <w:rFonts w:cs="Times New Roman"/>
          <w:sz w:val="40"/>
          <w:szCs w:val="40"/>
        </w:rPr>
      </w:pPr>
      <w:r w:rsidRPr="00E53C3E">
        <w:rPr>
          <w:rStyle w:val="fontstyle01"/>
          <w:rFonts w:ascii="Times New Roman" w:hAnsi="Times New Roman" w:cs="Times New Roman"/>
          <w:sz w:val="40"/>
          <w:szCs w:val="40"/>
        </w:rPr>
        <w:lastRenderedPageBreak/>
        <w:t>Assignment 3</w:t>
      </w:r>
    </w:p>
    <w:p w14:paraId="6318BFAA" w14:textId="1B9A215B" w:rsidR="00531A2C" w:rsidRPr="00531A2C" w:rsidRDefault="00531A2C" w:rsidP="00020BDB">
      <w:pPr>
        <w:rPr>
          <w:rFonts w:cs="Times New Roman"/>
          <w:szCs w:val="28"/>
        </w:rPr>
      </w:pPr>
      <w:r w:rsidRPr="00531A2C">
        <w:rPr>
          <w:rFonts w:cs="Times New Roman"/>
          <w:color w:val="000000"/>
          <w:szCs w:val="28"/>
        </w:rPr>
        <w:t>Ý tưởng của bubble sort như sau:</w:t>
      </w:r>
      <w:r w:rsidRPr="00531A2C">
        <w:rPr>
          <w:rFonts w:cs="Times New Roman"/>
          <w:color w:val="000000"/>
          <w:szCs w:val="28"/>
        </w:rPr>
        <w:br/>
        <w:t>1. Bắt đầu từ đầu danh sách, so sánh phần tử thứ i với phần tử thứ i+1.</w:t>
      </w:r>
      <w:r w:rsidRPr="00531A2C">
        <w:rPr>
          <w:rFonts w:cs="Times New Roman"/>
          <w:color w:val="000000"/>
          <w:szCs w:val="28"/>
        </w:rPr>
        <w:br/>
        <w:t>2. Nếu phần tử thứ i lớn hơn (hoặc nhỏ hơn) phần tử thứ i+1, hoán đổi</w:t>
      </w:r>
      <w:r w:rsidRPr="00531A2C">
        <w:rPr>
          <w:rFonts w:cs="Times New Roman"/>
          <w:color w:val="000000"/>
          <w:szCs w:val="28"/>
        </w:rPr>
        <w:br/>
        <w:t>chúng.</w:t>
      </w:r>
      <w:r w:rsidRPr="00531A2C">
        <w:rPr>
          <w:rFonts w:cs="Times New Roman"/>
          <w:color w:val="000000"/>
          <w:szCs w:val="28"/>
        </w:rPr>
        <w:br/>
        <w:t>3. Tiếp tục lặp lại bước 1 và 2 cho đến khi đi qua tất cả các phần tử trong</w:t>
      </w:r>
      <w:r w:rsidRPr="00531A2C">
        <w:rPr>
          <w:rFonts w:cs="Times New Roman"/>
          <w:color w:val="000000"/>
          <w:szCs w:val="28"/>
        </w:rPr>
        <w:br/>
        <w:t>danh sách.</w:t>
      </w:r>
      <w:r w:rsidRPr="00531A2C">
        <w:rPr>
          <w:rFonts w:cs="Times New Roman"/>
          <w:color w:val="000000"/>
          <w:szCs w:val="28"/>
        </w:rPr>
        <w:br/>
        <w:t>4. Lặp lại quá trình trên cho đến khi không có phần tử nào được hoán</w:t>
      </w:r>
      <w:r w:rsidRPr="00531A2C">
        <w:rPr>
          <w:rFonts w:cs="Times New Roman"/>
          <w:color w:val="000000"/>
          <w:szCs w:val="28"/>
        </w:rPr>
        <w:br/>
        <w:t>đổi nữa</w:t>
      </w:r>
    </w:p>
    <w:p w14:paraId="2AD8B86B" w14:textId="49E7F7C3" w:rsidR="00C67365" w:rsidRDefault="00E53C3E" w:rsidP="00020BDB">
      <w:p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Code:</w:t>
      </w:r>
    </w:p>
    <w:p w14:paraId="5362F26C" w14:textId="77777777" w:rsidR="00E53C3E" w:rsidRPr="00E53C3E" w:rsidRDefault="00E53C3E" w:rsidP="00E53C3E">
      <w:pPr>
        <w:rPr>
          <w:rFonts w:cs="Times New Roman"/>
          <w:szCs w:val="28"/>
        </w:rPr>
      </w:pPr>
      <w:r w:rsidRPr="00E53C3E">
        <w:rPr>
          <w:rFonts w:cs="Times New Roman"/>
          <w:szCs w:val="28"/>
        </w:rPr>
        <w:t>.data</w:t>
      </w:r>
    </w:p>
    <w:p w14:paraId="15FAF3AD" w14:textId="0EFDC119" w:rsidR="00E53C3E" w:rsidRPr="00E53C3E" w:rsidRDefault="00E53C3E" w:rsidP="00E53C3E">
      <w:pPr>
        <w:rPr>
          <w:rFonts w:cs="Times New Roman"/>
          <w:szCs w:val="28"/>
        </w:rPr>
      </w:pPr>
      <w:r w:rsidRPr="00E53C3E">
        <w:rPr>
          <w:rFonts w:cs="Times New Roman"/>
          <w:szCs w:val="28"/>
        </w:rPr>
        <w:t xml:space="preserve">A: .word 4, 10, 2, -3, </w:t>
      </w:r>
      <w:r w:rsidR="00612F83">
        <w:rPr>
          <w:rFonts w:cs="Times New Roman"/>
          <w:szCs w:val="28"/>
        </w:rPr>
        <w:t>9</w:t>
      </w:r>
      <w:r w:rsidRPr="00E53C3E">
        <w:rPr>
          <w:rFonts w:cs="Times New Roman"/>
          <w:szCs w:val="28"/>
        </w:rPr>
        <w:t xml:space="preserve">, </w:t>
      </w:r>
      <w:r w:rsidR="00612F83">
        <w:rPr>
          <w:rFonts w:cs="Times New Roman"/>
          <w:szCs w:val="28"/>
        </w:rPr>
        <w:t>6</w:t>
      </w:r>
    </w:p>
    <w:p w14:paraId="5762F08A" w14:textId="77777777" w:rsidR="00E53C3E" w:rsidRPr="00E53C3E" w:rsidRDefault="00E53C3E" w:rsidP="00E53C3E">
      <w:pPr>
        <w:rPr>
          <w:rFonts w:cs="Times New Roman"/>
          <w:szCs w:val="28"/>
        </w:rPr>
      </w:pPr>
      <w:r w:rsidRPr="00E53C3E">
        <w:rPr>
          <w:rFonts w:cs="Times New Roman"/>
          <w:szCs w:val="28"/>
        </w:rPr>
        <w:t>Aend: .word</w:t>
      </w:r>
    </w:p>
    <w:p w14:paraId="09B2BCEC" w14:textId="77777777" w:rsidR="00E53C3E" w:rsidRPr="00E53C3E" w:rsidRDefault="00E53C3E" w:rsidP="00E53C3E">
      <w:pPr>
        <w:rPr>
          <w:rFonts w:cs="Times New Roman"/>
          <w:szCs w:val="28"/>
        </w:rPr>
      </w:pPr>
      <w:r w:rsidRPr="00E53C3E">
        <w:rPr>
          <w:rFonts w:cs="Times New Roman"/>
          <w:szCs w:val="28"/>
        </w:rPr>
        <w:t>.text</w:t>
      </w:r>
    </w:p>
    <w:p w14:paraId="29065498" w14:textId="77777777" w:rsidR="00E53C3E" w:rsidRPr="00E53C3E" w:rsidRDefault="00E53C3E" w:rsidP="00E53C3E">
      <w:pPr>
        <w:rPr>
          <w:rFonts w:cs="Times New Roman"/>
          <w:szCs w:val="28"/>
        </w:rPr>
      </w:pPr>
      <w:r w:rsidRPr="00E53C3E">
        <w:rPr>
          <w:rFonts w:cs="Times New Roman"/>
          <w:szCs w:val="28"/>
        </w:rPr>
        <w:t>la $a0, A</w:t>
      </w:r>
    </w:p>
    <w:p w14:paraId="72E82129" w14:textId="77777777" w:rsidR="00E53C3E" w:rsidRPr="00E53C3E" w:rsidRDefault="00E53C3E" w:rsidP="00E53C3E">
      <w:pPr>
        <w:rPr>
          <w:rFonts w:cs="Times New Roman"/>
          <w:szCs w:val="28"/>
        </w:rPr>
      </w:pPr>
      <w:r w:rsidRPr="00E53C3E">
        <w:rPr>
          <w:rFonts w:cs="Times New Roman"/>
          <w:szCs w:val="28"/>
        </w:rPr>
        <w:t>la $a1, Aend</w:t>
      </w:r>
    </w:p>
    <w:p w14:paraId="4E4D08D8" w14:textId="77777777" w:rsidR="00E53C3E" w:rsidRPr="00E53C3E" w:rsidRDefault="00E53C3E" w:rsidP="00E53C3E">
      <w:pPr>
        <w:rPr>
          <w:rFonts w:cs="Times New Roman"/>
          <w:szCs w:val="28"/>
        </w:rPr>
      </w:pPr>
      <w:r w:rsidRPr="00E53C3E">
        <w:rPr>
          <w:rFonts w:cs="Times New Roman"/>
          <w:szCs w:val="28"/>
        </w:rPr>
        <w:t>li $s0, 0 # count = 0 (count la bien dem phan tu)</w:t>
      </w:r>
    </w:p>
    <w:p w14:paraId="7C59367C" w14:textId="77777777" w:rsidR="00E53C3E" w:rsidRPr="00E53C3E" w:rsidRDefault="00E53C3E" w:rsidP="00E53C3E">
      <w:pPr>
        <w:rPr>
          <w:rFonts w:cs="Times New Roman"/>
          <w:szCs w:val="28"/>
        </w:rPr>
      </w:pPr>
      <w:r w:rsidRPr="00E53C3E">
        <w:rPr>
          <w:rFonts w:cs="Times New Roman"/>
          <w:szCs w:val="28"/>
        </w:rPr>
        <w:t>li $s1, -1 # i = -1 (i trong loopi)</w:t>
      </w:r>
    </w:p>
    <w:p w14:paraId="058C2218" w14:textId="77777777" w:rsidR="00E53C3E" w:rsidRPr="00E53C3E" w:rsidRDefault="00E53C3E" w:rsidP="00E53C3E">
      <w:pPr>
        <w:rPr>
          <w:rFonts w:cs="Times New Roman"/>
          <w:szCs w:val="28"/>
        </w:rPr>
      </w:pPr>
      <w:r w:rsidRPr="00E53C3E">
        <w:rPr>
          <w:rFonts w:cs="Times New Roman"/>
          <w:szCs w:val="28"/>
        </w:rPr>
        <w:t xml:space="preserve">DemPhanTu: </w:t>
      </w:r>
    </w:p>
    <w:p w14:paraId="6C04ADAF" w14:textId="77777777" w:rsidR="00E53C3E" w:rsidRPr="00E53C3E" w:rsidRDefault="00E53C3E" w:rsidP="00E53C3E">
      <w:pPr>
        <w:rPr>
          <w:rFonts w:cs="Times New Roman"/>
          <w:szCs w:val="28"/>
        </w:rPr>
      </w:pPr>
      <w:r w:rsidRPr="00E53C3E">
        <w:rPr>
          <w:rFonts w:cs="Times New Roman"/>
          <w:szCs w:val="28"/>
        </w:rPr>
        <w:t>beq $a1, $a0, Size # So sanh dia chi hien tai trong a1 voi dia chi co so cua mang A</w:t>
      </w:r>
    </w:p>
    <w:p w14:paraId="0A8810E8" w14:textId="77777777" w:rsidR="00E53C3E" w:rsidRPr="00E53C3E" w:rsidRDefault="00E53C3E" w:rsidP="00E53C3E">
      <w:pPr>
        <w:rPr>
          <w:rFonts w:cs="Times New Roman"/>
          <w:szCs w:val="28"/>
        </w:rPr>
      </w:pPr>
      <w:r w:rsidRPr="00E53C3E">
        <w:rPr>
          <w:rFonts w:cs="Times New Roman"/>
          <w:szCs w:val="28"/>
        </w:rPr>
        <w:t>addi $a1, $a1, -4 # dia chi a1 giam de den tung dia chi cua tung phan tu trong mang</w:t>
      </w:r>
    </w:p>
    <w:p w14:paraId="20FD515A" w14:textId="77777777" w:rsidR="00E53C3E" w:rsidRPr="00E53C3E" w:rsidRDefault="00E53C3E" w:rsidP="00E53C3E">
      <w:pPr>
        <w:rPr>
          <w:rFonts w:cs="Times New Roman"/>
          <w:szCs w:val="28"/>
        </w:rPr>
      </w:pPr>
      <w:r w:rsidRPr="00E53C3E">
        <w:rPr>
          <w:rFonts w:cs="Times New Roman"/>
          <w:szCs w:val="28"/>
        </w:rPr>
        <w:t>addi $s0, $s0, 1 # So luong phan tu tang thêm 1</w:t>
      </w:r>
    </w:p>
    <w:p w14:paraId="31269E99" w14:textId="77777777" w:rsidR="00E53C3E" w:rsidRPr="00E53C3E" w:rsidRDefault="00E53C3E" w:rsidP="00E53C3E">
      <w:pPr>
        <w:rPr>
          <w:rFonts w:cs="Times New Roman"/>
          <w:szCs w:val="28"/>
        </w:rPr>
      </w:pPr>
      <w:r w:rsidRPr="00E53C3E">
        <w:rPr>
          <w:rFonts w:cs="Times New Roman"/>
          <w:szCs w:val="28"/>
        </w:rPr>
        <w:t>j DemPhanTu</w:t>
      </w:r>
    </w:p>
    <w:p w14:paraId="319F1033" w14:textId="77777777" w:rsidR="00E53C3E" w:rsidRPr="00E53C3E" w:rsidRDefault="00E53C3E" w:rsidP="00E53C3E">
      <w:pPr>
        <w:rPr>
          <w:rFonts w:cs="Times New Roman"/>
          <w:szCs w:val="28"/>
        </w:rPr>
      </w:pPr>
      <w:r w:rsidRPr="00E53C3E">
        <w:rPr>
          <w:rFonts w:cs="Times New Roman"/>
          <w:szCs w:val="28"/>
        </w:rPr>
        <w:t xml:space="preserve">Size: </w:t>
      </w:r>
    </w:p>
    <w:p w14:paraId="3E3D4C58" w14:textId="77777777" w:rsidR="00E53C3E" w:rsidRPr="00E53C3E" w:rsidRDefault="00E53C3E" w:rsidP="00E53C3E">
      <w:pPr>
        <w:rPr>
          <w:rFonts w:cs="Times New Roman"/>
          <w:szCs w:val="28"/>
        </w:rPr>
      </w:pPr>
      <w:r w:rsidRPr="00E53C3E">
        <w:rPr>
          <w:rFonts w:cs="Times New Roman"/>
          <w:szCs w:val="28"/>
        </w:rPr>
        <w:t>addi $t0, $s0, -1 # t0 = So luong phan tu cua mang A - 1</w:t>
      </w:r>
    </w:p>
    <w:p w14:paraId="50A6A150" w14:textId="77777777" w:rsidR="00E53C3E" w:rsidRPr="00E53C3E" w:rsidRDefault="00E53C3E" w:rsidP="00E53C3E">
      <w:pPr>
        <w:rPr>
          <w:rFonts w:cs="Times New Roman"/>
          <w:szCs w:val="28"/>
        </w:rPr>
      </w:pPr>
      <w:r w:rsidRPr="00E53C3E">
        <w:rPr>
          <w:rFonts w:cs="Times New Roman"/>
          <w:szCs w:val="28"/>
        </w:rPr>
        <w:t xml:space="preserve">loop1: </w:t>
      </w:r>
    </w:p>
    <w:p w14:paraId="23874FA2" w14:textId="77777777" w:rsidR="00E53C3E" w:rsidRPr="00E53C3E" w:rsidRDefault="00E53C3E" w:rsidP="00E53C3E">
      <w:pPr>
        <w:rPr>
          <w:rFonts w:cs="Times New Roman"/>
          <w:szCs w:val="28"/>
        </w:rPr>
      </w:pPr>
      <w:r w:rsidRPr="00E53C3E">
        <w:rPr>
          <w:rFonts w:cs="Times New Roman"/>
          <w:szCs w:val="28"/>
        </w:rPr>
        <w:t>addi $s1, $s1, 1 # i++</w:t>
      </w:r>
    </w:p>
    <w:p w14:paraId="1906BDF7" w14:textId="77777777" w:rsidR="00E53C3E" w:rsidRPr="00E53C3E" w:rsidRDefault="00E53C3E" w:rsidP="00E53C3E">
      <w:pPr>
        <w:rPr>
          <w:rFonts w:cs="Times New Roman"/>
          <w:szCs w:val="28"/>
        </w:rPr>
      </w:pPr>
      <w:r w:rsidRPr="00E53C3E">
        <w:rPr>
          <w:rFonts w:cs="Times New Roman"/>
          <w:szCs w:val="28"/>
        </w:rPr>
        <w:t>li $s2, 0 # j = 0 (j trong loop 2)</w:t>
      </w:r>
    </w:p>
    <w:p w14:paraId="32B2647A" w14:textId="77777777" w:rsidR="00E53C3E" w:rsidRPr="00E53C3E" w:rsidRDefault="00E53C3E" w:rsidP="00E53C3E">
      <w:pPr>
        <w:rPr>
          <w:rFonts w:cs="Times New Roman"/>
          <w:szCs w:val="28"/>
        </w:rPr>
      </w:pPr>
      <w:r w:rsidRPr="00E53C3E">
        <w:rPr>
          <w:rFonts w:cs="Times New Roman"/>
          <w:szCs w:val="28"/>
        </w:rPr>
        <w:t>beq $s1, $t0, Exit # Neu i = size - 1 thì thoat</w:t>
      </w:r>
    </w:p>
    <w:p w14:paraId="00C57B8F" w14:textId="77777777" w:rsidR="00E53C3E" w:rsidRPr="00E53C3E" w:rsidRDefault="00E53C3E" w:rsidP="00E53C3E">
      <w:pPr>
        <w:rPr>
          <w:rFonts w:cs="Times New Roman"/>
          <w:szCs w:val="28"/>
        </w:rPr>
      </w:pPr>
      <w:r w:rsidRPr="00E53C3E">
        <w:rPr>
          <w:rFonts w:cs="Times New Roman"/>
          <w:szCs w:val="28"/>
        </w:rPr>
        <w:lastRenderedPageBreak/>
        <w:t xml:space="preserve">loop2: </w:t>
      </w:r>
    </w:p>
    <w:p w14:paraId="3321CB42" w14:textId="77777777" w:rsidR="00E53C3E" w:rsidRPr="00E53C3E" w:rsidRDefault="00E53C3E" w:rsidP="00E53C3E">
      <w:pPr>
        <w:rPr>
          <w:rFonts w:cs="Times New Roman"/>
          <w:szCs w:val="28"/>
        </w:rPr>
      </w:pPr>
      <w:r w:rsidRPr="00E53C3E">
        <w:rPr>
          <w:rFonts w:cs="Times New Roman"/>
          <w:szCs w:val="28"/>
        </w:rPr>
        <w:t>sub $t2, $t0, $s1 # t2 = (size - 1) - i</w:t>
      </w:r>
    </w:p>
    <w:p w14:paraId="327F6032" w14:textId="77777777" w:rsidR="00E53C3E" w:rsidRPr="00E53C3E" w:rsidRDefault="00E53C3E" w:rsidP="00E53C3E">
      <w:pPr>
        <w:rPr>
          <w:rFonts w:cs="Times New Roman"/>
          <w:szCs w:val="28"/>
        </w:rPr>
      </w:pPr>
      <w:r w:rsidRPr="00E53C3E">
        <w:rPr>
          <w:rFonts w:cs="Times New Roman"/>
          <w:szCs w:val="28"/>
        </w:rPr>
        <w:t>beq $s2, $t2, loop1 # Neu j = (size - 1) - i thi nhay den loop1</w:t>
      </w:r>
    </w:p>
    <w:p w14:paraId="5B9A2C80" w14:textId="77777777" w:rsidR="00E53C3E" w:rsidRPr="00E53C3E" w:rsidRDefault="00E53C3E" w:rsidP="00E53C3E">
      <w:pPr>
        <w:rPr>
          <w:rFonts w:cs="Times New Roman"/>
          <w:szCs w:val="28"/>
        </w:rPr>
      </w:pPr>
      <w:r w:rsidRPr="00E53C3E">
        <w:rPr>
          <w:rFonts w:cs="Times New Roman"/>
          <w:szCs w:val="28"/>
        </w:rPr>
        <w:t xml:space="preserve">if_swap: </w:t>
      </w:r>
    </w:p>
    <w:p w14:paraId="44AA13E3" w14:textId="77777777" w:rsidR="00E53C3E" w:rsidRPr="00E53C3E" w:rsidRDefault="00E53C3E" w:rsidP="00E53C3E">
      <w:pPr>
        <w:rPr>
          <w:rFonts w:cs="Times New Roman"/>
          <w:szCs w:val="28"/>
        </w:rPr>
      </w:pPr>
      <w:r w:rsidRPr="00E53C3E">
        <w:rPr>
          <w:rFonts w:cs="Times New Roman"/>
          <w:szCs w:val="28"/>
        </w:rPr>
        <w:t>sll $t3, $s2, 2 # Tính offset cua dia chi A[j]</w:t>
      </w:r>
    </w:p>
    <w:p w14:paraId="4BC9C47B" w14:textId="77777777" w:rsidR="00E53C3E" w:rsidRPr="00E53C3E" w:rsidRDefault="00E53C3E" w:rsidP="00E53C3E">
      <w:pPr>
        <w:rPr>
          <w:rFonts w:cs="Times New Roman"/>
          <w:szCs w:val="28"/>
        </w:rPr>
      </w:pPr>
      <w:r w:rsidRPr="00E53C3E">
        <w:rPr>
          <w:rFonts w:cs="Times New Roman"/>
          <w:szCs w:val="28"/>
        </w:rPr>
        <w:t>add $s3, $a0, $t3 # Tính dia chi A[j]</w:t>
      </w:r>
    </w:p>
    <w:p w14:paraId="1683746F" w14:textId="77777777" w:rsidR="00E53C3E" w:rsidRPr="00E53C3E" w:rsidRDefault="00E53C3E" w:rsidP="00E53C3E">
      <w:pPr>
        <w:rPr>
          <w:rFonts w:cs="Times New Roman"/>
          <w:szCs w:val="28"/>
        </w:rPr>
      </w:pPr>
      <w:r w:rsidRPr="00E53C3E">
        <w:rPr>
          <w:rFonts w:cs="Times New Roman"/>
          <w:szCs w:val="28"/>
        </w:rPr>
        <w:t>lw $v0, 0($s3) # Load giá tri A[j]</w:t>
      </w:r>
    </w:p>
    <w:p w14:paraId="4C168051" w14:textId="77777777" w:rsidR="00E53C3E" w:rsidRPr="00E53C3E" w:rsidRDefault="00E53C3E" w:rsidP="00E53C3E">
      <w:pPr>
        <w:rPr>
          <w:rFonts w:cs="Times New Roman"/>
          <w:szCs w:val="28"/>
        </w:rPr>
      </w:pPr>
      <w:r w:rsidRPr="00E53C3E">
        <w:rPr>
          <w:rFonts w:cs="Times New Roman"/>
          <w:szCs w:val="28"/>
        </w:rPr>
        <w:t>addi $s3, $s3, 4 # Tính dia chi cua A[j+1]</w:t>
      </w:r>
    </w:p>
    <w:p w14:paraId="164593E5" w14:textId="77777777" w:rsidR="00E53C3E" w:rsidRPr="00E53C3E" w:rsidRDefault="00E53C3E" w:rsidP="00E53C3E">
      <w:pPr>
        <w:rPr>
          <w:rFonts w:cs="Times New Roman"/>
          <w:szCs w:val="28"/>
        </w:rPr>
      </w:pPr>
      <w:r w:rsidRPr="00E53C3E">
        <w:rPr>
          <w:rFonts w:cs="Times New Roman"/>
          <w:szCs w:val="28"/>
        </w:rPr>
        <w:t>lw $v1, 0($s3) # Load giá tri A[j+1]</w:t>
      </w:r>
    </w:p>
    <w:p w14:paraId="06478453" w14:textId="77777777" w:rsidR="00E53C3E" w:rsidRPr="00E53C3E" w:rsidRDefault="00E53C3E" w:rsidP="00E53C3E">
      <w:pPr>
        <w:rPr>
          <w:rFonts w:cs="Times New Roman"/>
          <w:szCs w:val="28"/>
        </w:rPr>
      </w:pPr>
      <w:r w:rsidRPr="00E53C3E">
        <w:rPr>
          <w:rFonts w:cs="Times New Roman"/>
          <w:szCs w:val="28"/>
        </w:rPr>
        <w:t>sle $t4, $v0, $v1 # Neu A[j] &lt;= A[j+1] thì t4 = 1;</w:t>
      </w:r>
    </w:p>
    <w:p w14:paraId="00AC0640" w14:textId="77777777" w:rsidR="00E53C3E" w:rsidRPr="00E53C3E" w:rsidRDefault="00E53C3E" w:rsidP="00E53C3E">
      <w:pPr>
        <w:rPr>
          <w:rFonts w:cs="Times New Roman"/>
          <w:szCs w:val="28"/>
        </w:rPr>
      </w:pPr>
      <w:r w:rsidRPr="00E53C3E">
        <w:rPr>
          <w:rFonts w:cs="Times New Roman"/>
          <w:szCs w:val="28"/>
        </w:rPr>
        <w:t># A[j] &gt; A[j+1] thì t4 = 0</w:t>
      </w:r>
    </w:p>
    <w:p w14:paraId="62786B29" w14:textId="77777777" w:rsidR="00E53C3E" w:rsidRPr="00E53C3E" w:rsidRDefault="00E53C3E" w:rsidP="00E53C3E">
      <w:pPr>
        <w:rPr>
          <w:rFonts w:cs="Times New Roman"/>
          <w:szCs w:val="28"/>
        </w:rPr>
      </w:pPr>
      <w:r w:rsidRPr="00E53C3E">
        <w:rPr>
          <w:rFonts w:cs="Times New Roman"/>
          <w:szCs w:val="28"/>
        </w:rPr>
        <w:t>beq $t4, $zero, swap # t4 = 0 thì nhay den swap</w:t>
      </w:r>
    </w:p>
    <w:p w14:paraId="40B400A7" w14:textId="77777777" w:rsidR="00E53C3E" w:rsidRPr="00E53C3E" w:rsidRDefault="00E53C3E" w:rsidP="00E53C3E">
      <w:pPr>
        <w:rPr>
          <w:rFonts w:cs="Times New Roman"/>
          <w:szCs w:val="28"/>
        </w:rPr>
      </w:pPr>
      <w:r w:rsidRPr="00E53C3E">
        <w:rPr>
          <w:rFonts w:cs="Times New Roman"/>
          <w:szCs w:val="28"/>
        </w:rPr>
        <w:t>addi $s2, $s2, 1 # j++</w:t>
      </w:r>
    </w:p>
    <w:p w14:paraId="5489D62A" w14:textId="77777777" w:rsidR="00E53C3E" w:rsidRPr="00E53C3E" w:rsidRDefault="00E53C3E" w:rsidP="00E53C3E">
      <w:pPr>
        <w:rPr>
          <w:rFonts w:cs="Times New Roman"/>
          <w:szCs w:val="28"/>
        </w:rPr>
      </w:pPr>
      <w:r w:rsidRPr="00E53C3E">
        <w:rPr>
          <w:rFonts w:cs="Times New Roman"/>
          <w:szCs w:val="28"/>
        </w:rPr>
        <w:t>j loop2</w:t>
      </w:r>
    </w:p>
    <w:p w14:paraId="46E9FEBF" w14:textId="77777777" w:rsidR="00E53C3E" w:rsidRPr="00E53C3E" w:rsidRDefault="00E53C3E" w:rsidP="00E53C3E">
      <w:pPr>
        <w:rPr>
          <w:rFonts w:cs="Times New Roman"/>
          <w:szCs w:val="28"/>
        </w:rPr>
      </w:pPr>
      <w:r w:rsidRPr="00E53C3E">
        <w:rPr>
          <w:rFonts w:cs="Times New Roman"/>
          <w:szCs w:val="28"/>
        </w:rPr>
        <w:t>swap: sw $v0, 0($s3) # Ghi A[j] vào A[j+1]</w:t>
      </w:r>
    </w:p>
    <w:p w14:paraId="19DEB809" w14:textId="77777777" w:rsidR="00E53C3E" w:rsidRPr="00E53C3E" w:rsidRDefault="00E53C3E" w:rsidP="00E53C3E">
      <w:pPr>
        <w:rPr>
          <w:rFonts w:cs="Times New Roman"/>
          <w:szCs w:val="28"/>
        </w:rPr>
      </w:pPr>
      <w:r w:rsidRPr="00E53C3E">
        <w:rPr>
          <w:rFonts w:cs="Times New Roman"/>
          <w:szCs w:val="28"/>
        </w:rPr>
        <w:t>addi $s3, $s3, -4 # Tính dia chi cua A[j] = dia chi cua A[j+1] - 4</w:t>
      </w:r>
    </w:p>
    <w:p w14:paraId="1046F229" w14:textId="77777777" w:rsidR="00E53C3E" w:rsidRPr="00E53C3E" w:rsidRDefault="00E53C3E" w:rsidP="00E53C3E">
      <w:pPr>
        <w:rPr>
          <w:rFonts w:cs="Times New Roman"/>
          <w:szCs w:val="28"/>
        </w:rPr>
      </w:pPr>
      <w:r w:rsidRPr="00E53C3E">
        <w:rPr>
          <w:rFonts w:cs="Times New Roman"/>
          <w:szCs w:val="28"/>
        </w:rPr>
        <w:t>sw $v1, 0($s3) # Ghi A[j+1] vào A[j]</w:t>
      </w:r>
    </w:p>
    <w:p w14:paraId="0CC4CDEA" w14:textId="77777777" w:rsidR="00E53C3E" w:rsidRPr="00E53C3E" w:rsidRDefault="00E53C3E" w:rsidP="00E53C3E">
      <w:pPr>
        <w:rPr>
          <w:rFonts w:cs="Times New Roman"/>
          <w:szCs w:val="28"/>
        </w:rPr>
      </w:pPr>
      <w:r w:rsidRPr="00E53C3E">
        <w:rPr>
          <w:rFonts w:cs="Times New Roman"/>
          <w:szCs w:val="28"/>
        </w:rPr>
        <w:t>addi $s2, $s2, 1 # j++</w:t>
      </w:r>
    </w:p>
    <w:p w14:paraId="751C3444" w14:textId="77777777" w:rsidR="00E53C3E" w:rsidRPr="00E53C3E" w:rsidRDefault="00E53C3E" w:rsidP="00E53C3E">
      <w:pPr>
        <w:rPr>
          <w:rFonts w:cs="Times New Roman"/>
          <w:szCs w:val="28"/>
        </w:rPr>
      </w:pPr>
      <w:r w:rsidRPr="00E53C3E">
        <w:rPr>
          <w:rFonts w:cs="Times New Roman"/>
          <w:szCs w:val="28"/>
        </w:rPr>
        <w:t>j loop2</w:t>
      </w:r>
    </w:p>
    <w:p w14:paraId="30793A03" w14:textId="77777777" w:rsidR="00E53C3E" w:rsidRDefault="00E53C3E" w:rsidP="00E53C3E">
      <w:pPr>
        <w:rPr>
          <w:rFonts w:cs="Times New Roman"/>
          <w:szCs w:val="28"/>
        </w:rPr>
      </w:pPr>
      <w:r w:rsidRPr="00E53C3E">
        <w:rPr>
          <w:rFonts w:cs="Times New Roman"/>
          <w:szCs w:val="28"/>
        </w:rPr>
        <w:t>Exit:</w:t>
      </w:r>
    </w:p>
    <w:p w14:paraId="560DFFA0" w14:textId="35B35E2E" w:rsidR="00E53C3E" w:rsidRPr="00E53C3E" w:rsidRDefault="00E53C3E" w:rsidP="00E53C3E">
      <w:pPr>
        <w:rPr>
          <w:rFonts w:cs="Times New Roman"/>
          <w:szCs w:val="28"/>
        </w:rPr>
      </w:pPr>
      <w:r w:rsidRPr="00E53C3E">
        <w:rPr>
          <w:rFonts w:cs="Times New Roman"/>
          <w:szCs w:val="28"/>
        </w:rPr>
        <w:t>li $v0, 10</w:t>
      </w:r>
    </w:p>
    <w:p w14:paraId="0F8E9D16" w14:textId="3D30E36D" w:rsidR="00E53C3E" w:rsidRDefault="00E53C3E" w:rsidP="00E53C3E">
      <w:pPr>
        <w:rPr>
          <w:rFonts w:cs="Times New Roman"/>
          <w:szCs w:val="28"/>
        </w:rPr>
      </w:pPr>
      <w:r>
        <w:rPr>
          <w:rFonts w:cs="Times New Roman"/>
          <w:szCs w:val="28"/>
        </w:rPr>
        <w:t>s</w:t>
      </w:r>
      <w:r w:rsidRPr="00E53C3E">
        <w:rPr>
          <w:rFonts w:cs="Times New Roman"/>
          <w:szCs w:val="28"/>
        </w:rPr>
        <w:t>yscall</w:t>
      </w:r>
    </w:p>
    <w:p w14:paraId="1FFEEE7C" w14:textId="414D5335" w:rsidR="00E53C3E" w:rsidRDefault="00E53C3E" w:rsidP="00E53C3E">
      <w:pPr>
        <w:rPr>
          <w:rFonts w:cs="Times New Roman"/>
          <w:szCs w:val="28"/>
        </w:rPr>
      </w:pPr>
      <w:r>
        <w:rPr>
          <w:rFonts w:cs="Times New Roman"/>
          <w:szCs w:val="28"/>
        </w:rPr>
        <w:t>Kết quả:</w:t>
      </w:r>
    </w:p>
    <w:p w14:paraId="4E7DFA8F" w14:textId="44D4B13F" w:rsidR="00E53C3E" w:rsidRDefault="00E53C3E" w:rsidP="00E53C3E">
      <w:pPr>
        <w:rPr>
          <w:rFonts w:cs="Times New Roman"/>
          <w:szCs w:val="28"/>
        </w:rPr>
      </w:pPr>
      <w:r>
        <w:rPr>
          <w:rFonts w:cs="Times New Roman"/>
          <w:szCs w:val="28"/>
        </w:rPr>
        <w:t>Mảng trước khi sắp xếp là 4, 10,</w:t>
      </w:r>
      <w:r w:rsidR="00612F83">
        <w:rPr>
          <w:rFonts w:cs="Times New Roman"/>
          <w:szCs w:val="28"/>
        </w:rPr>
        <w:t xml:space="preserve"> 2,</w:t>
      </w:r>
      <w:r>
        <w:rPr>
          <w:rFonts w:cs="Times New Roman"/>
          <w:szCs w:val="28"/>
        </w:rPr>
        <w:t xml:space="preserve"> -3, 9, 6</w:t>
      </w:r>
    </w:p>
    <w:p w14:paraId="2EA09DCC" w14:textId="252E90EC" w:rsidR="00612F83" w:rsidRDefault="00612F83" w:rsidP="00E53C3E">
      <w:pPr>
        <w:rPr>
          <w:rFonts w:cs="Times New Roman"/>
          <w:szCs w:val="28"/>
        </w:rPr>
      </w:pPr>
      <w:r w:rsidRPr="00612F83">
        <w:rPr>
          <w:rFonts w:cs="Times New Roman"/>
          <w:szCs w:val="28"/>
        </w:rPr>
        <w:lastRenderedPageBreak/>
        <w:drawing>
          <wp:inline distT="0" distB="0" distL="0" distR="0" wp14:anchorId="5FA88D01" wp14:editId="6C5F7594">
            <wp:extent cx="5971540" cy="1467485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85C7" w14:textId="62E8A87C" w:rsidR="00612F83" w:rsidRDefault="00612F83" w:rsidP="00E53C3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Mảng sau khi được sắp xếp </w:t>
      </w:r>
    </w:p>
    <w:p w14:paraId="1294922A" w14:textId="7E2A6205" w:rsidR="00612F83" w:rsidRDefault="00612F83" w:rsidP="00E53C3E">
      <w:pPr>
        <w:rPr>
          <w:rFonts w:cs="Times New Roman"/>
          <w:szCs w:val="28"/>
        </w:rPr>
      </w:pPr>
      <w:r w:rsidRPr="00612F83">
        <w:rPr>
          <w:rFonts w:cs="Times New Roman"/>
          <w:szCs w:val="28"/>
        </w:rPr>
        <w:drawing>
          <wp:inline distT="0" distB="0" distL="0" distR="0" wp14:anchorId="14669C87" wp14:editId="2C8EE438">
            <wp:extent cx="5971540" cy="1226185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4DCE" w14:textId="39B431AA" w:rsidR="00612F83" w:rsidRDefault="00612F83" w:rsidP="00E53C3E">
      <w:pPr>
        <w:rPr>
          <w:rStyle w:val="fontstyle01"/>
          <w:rFonts w:ascii="Times New Roman" w:hAnsi="Times New Roman" w:cs="Times New Roman"/>
          <w:sz w:val="40"/>
          <w:szCs w:val="40"/>
        </w:rPr>
      </w:pPr>
      <w:r w:rsidRPr="00E53C3E">
        <w:rPr>
          <w:rStyle w:val="fontstyle01"/>
          <w:rFonts w:ascii="Times New Roman" w:hAnsi="Times New Roman" w:cs="Times New Roman"/>
          <w:sz w:val="40"/>
          <w:szCs w:val="40"/>
        </w:rPr>
        <w:t xml:space="preserve">Assignment </w:t>
      </w:r>
      <w:r>
        <w:rPr>
          <w:rStyle w:val="fontstyle01"/>
          <w:rFonts w:ascii="Times New Roman" w:hAnsi="Times New Roman" w:cs="Times New Roman"/>
          <w:sz w:val="40"/>
          <w:szCs w:val="40"/>
        </w:rPr>
        <w:t>4</w:t>
      </w:r>
    </w:p>
    <w:p w14:paraId="58F54841" w14:textId="12CBFEA3" w:rsidR="00531A2C" w:rsidRPr="00531A2C" w:rsidRDefault="00531A2C" w:rsidP="00E53C3E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531A2C">
        <w:rPr>
          <w:rFonts w:cs="Times New Roman"/>
          <w:color w:val="000000"/>
          <w:szCs w:val="28"/>
        </w:rPr>
        <w:t>Ý tưởng của insertion sort như sau:</w:t>
      </w:r>
      <w:r w:rsidRPr="00531A2C">
        <w:rPr>
          <w:rFonts w:cs="Times New Roman"/>
          <w:color w:val="000000"/>
          <w:szCs w:val="28"/>
        </w:rPr>
        <w:br/>
        <w:t>1. Bắt đầu với phần tử đầu tiên của danh sách, coi như rằng danh sách</w:t>
      </w:r>
      <w:r w:rsidRPr="00531A2C">
        <w:rPr>
          <w:rFonts w:cs="Times New Roman"/>
          <w:color w:val="000000"/>
          <w:szCs w:val="28"/>
        </w:rPr>
        <w:br/>
        <w:t>con đầu tiên chỉ chứa phần tử đó.</w:t>
      </w:r>
      <w:r w:rsidRPr="00531A2C">
        <w:rPr>
          <w:rFonts w:cs="Times New Roman"/>
          <w:color w:val="000000"/>
          <w:szCs w:val="28"/>
        </w:rPr>
        <w:br/>
        <w:t>2. Lặp lại cho đến khi tất cả các phần tử được sắp xếp.</w:t>
      </w:r>
      <w:r w:rsidRPr="00531A2C">
        <w:rPr>
          <w:rFonts w:cs="Times New Roman"/>
          <w:szCs w:val="28"/>
        </w:rPr>
        <w:br/>
      </w:r>
      <w:r w:rsidRPr="00531A2C">
        <w:rPr>
          <w:rFonts w:cs="Times New Roman"/>
          <w:color w:val="000000"/>
          <w:szCs w:val="28"/>
        </w:rPr>
        <w:t>3. Trong mỗi lần lặp, chọn một phần tử trong danh sách chưa được sắp</w:t>
      </w:r>
      <w:r w:rsidRPr="00531A2C">
        <w:rPr>
          <w:rFonts w:cs="Times New Roman"/>
          <w:color w:val="000000"/>
          <w:szCs w:val="28"/>
        </w:rPr>
        <w:br/>
        <w:t>xếp và chèn nó vào vị trí đúng trong danh sách con đã được sắp xếp</w:t>
      </w:r>
      <w:r w:rsidRPr="00531A2C">
        <w:rPr>
          <w:rFonts w:cs="Times New Roman"/>
          <w:color w:val="000000"/>
          <w:szCs w:val="28"/>
        </w:rPr>
        <w:br/>
        <w:t>trước đó.</w:t>
      </w:r>
      <w:r w:rsidRPr="00531A2C">
        <w:rPr>
          <w:rFonts w:cs="Times New Roman"/>
          <w:color w:val="000000"/>
          <w:szCs w:val="28"/>
        </w:rPr>
        <w:br/>
        <w:t>4. Sau khi chèn, danh sách con đã được sắp xếp được mở rộng một phần</w:t>
      </w:r>
      <w:r w:rsidRPr="00531A2C">
        <w:rPr>
          <w:rFonts w:cs="Times New Roman"/>
          <w:color w:val="000000"/>
          <w:szCs w:val="28"/>
        </w:rPr>
        <w:br/>
        <w:t>tử.</w:t>
      </w:r>
    </w:p>
    <w:p w14:paraId="50E229F6" w14:textId="084810DC" w:rsidR="00612F83" w:rsidRDefault="00612F83" w:rsidP="00E53C3E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612F83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Code:</w:t>
      </w:r>
    </w:p>
    <w:p w14:paraId="4C4D65C9" w14:textId="77777777" w:rsidR="00DB64E3" w:rsidRPr="00DB64E3" w:rsidRDefault="00DB64E3" w:rsidP="00DB64E3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B64E3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.data</w:t>
      </w:r>
    </w:p>
    <w:p w14:paraId="5046AC08" w14:textId="77777777" w:rsidR="00DB64E3" w:rsidRPr="00DB64E3" w:rsidRDefault="00DB64E3" w:rsidP="00DB64E3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B64E3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A: .word 3, -4, 2, 12, 8, 44, 60, 6, -11, 100</w:t>
      </w:r>
    </w:p>
    <w:p w14:paraId="42428AD8" w14:textId="77777777" w:rsidR="00DB64E3" w:rsidRPr="00DB64E3" w:rsidRDefault="00DB64E3" w:rsidP="00DB64E3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B64E3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Aend: .word</w:t>
      </w:r>
    </w:p>
    <w:p w14:paraId="0DD55571" w14:textId="77777777" w:rsidR="00DB64E3" w:rsidRPr="00DB64E3" w:rsidRDefault="00DB64E3" w:rsidP="00DB64E3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B64E3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.text</w:t>
      </w:r>
    </w:p>
    <w:p w14:paraId="4C3B82C7" w14:textId="77777777" w:rsidR="00DB64E3" w:rsidRPr="00DB64E3" w:rsidRDefault="00DB64E3" w:rsidP="00DB64E3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B64E3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la $a0, A</w:t>
      </w:r>
    </w:p>
    <w:p w14:paraId="2214E503" w14:textId="77777777" w:rsidR="00DB64E3" w:rsidRPr="00DB64E3" w:rsidRDefault="00DB64E3" w:rsidP="00DB64E3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B64E3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la $a1, Aend</w:t>
      </w:r>
    </w:p>
    <w:p w14:paraId="16A259F7" w14:textId="77777777" w:rsidR="00DB64E3" w:rsidRPr="00DB64E3" w:rsidRDefault="00DB64E3" w:rsidP="00DB64E3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B64E3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li $s0, 0 # count = 0 (count la bien dem phan tu)</w:t>
      </w:r>
    </w:p>
    <w:p w14:paraId="6D622335" w14:textId="77777777" w:rsidR="00DB64E3" w:rsidRPr="00DB64E3" w:rsidRDefault="00DB64E3" w:rsidP="00DB64E3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B64E3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li $s1, 0 # key = 0</w:t>
      </w:r>
    </w:p>
    <w:p w14:paraId="68ED9738" w14:textId="77777777" w:rsidR="00DB64E3" w:rsidRPr="00DB64E3" w:rsidRDefault="00DB64E3" w:rsidP="00DB64E3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B64E3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>li $s2, 0 # j = 0</w:t>
      </w:r>
    </w:p>
    <w:p w14:paraId="7DCF3FFE" w14:textId="77777777" w:rsidR="00DB64E3" w:rsidRPr="00DB64E3" w:rsidRDefault="00DB64E3" w:rsidP="00DB64E3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B64E3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li $s3, 1 # i = 1</w:t>
      </w:r>
    </w:p>
    <w:p w14:paraId="64218177" w14:textId="77777777" w:rsidR="00DB64E3" w:rsidRDefault="00DB64E3" w:rsidP="00DB64E3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B64E3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DemPhanTu:</w:t>
      </w:r>
    </w:p>
    <w:p w14:paraId="12D6EEC2" w14:textId="7470A2C5" w:rsidR="00DB64E3" w:rsidRPr="00DB64E3" w:rsidRDefault="00DB64E3" w:rsidP="00DB64E3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B64E3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beq $a1, $a0, Loop # So sanh dia chi hien tai trong a1 voi dia chi co so cua mang A</w:t>
      </w:r>
    </w:p>
    <w:p w14:paraId="5A924923" w14:textId="3A6125F4" w:rsidR="00DB64E3" w:rsidRPr="00DB64E3" w:rsidRDefault="00DB64E3" w:rsidP="00DB64E3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B64E3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addi $a1, $a1, -4 # Dia chi a1 giam de den tung dia chi cua tung phan tu trong</w:t>
      </w:r>
      <w: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00DB64E3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mang</w:t>
      </w:r>
    </w:p>
    <w:p w14:paraId="390CBA8D" w14:textId="77777777" w:rsidR="00DB64E3" w:rsidRPr="00DB64E3" w:rsidRDefault="00DB64E3" w:rsidP="00DB64E3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B64E3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addi $s0, $s0, 1 # So luong phan tu tang thêm 1</w:t>
      </w:r>
    </w:p>
    <w:p w14:paraId="385D9036" w14:textId="77777777" w:rsidR="00DB64E3" w:rsidRPr="00DB64E3" w:rsidRDefault="00DB64E3" w:rsidP="00DB64E3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B64E3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j DemPhanTu</w:t>
      </w:r>
    </w:p>
    <w:p w14:paraId="4E299C52" w14:textId="77777777" w:rsidR="00DB64E3" w:rsidRDefault="00DB64E3" w:rsidP="00DB64E3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B64E3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Loop: </w:t>
      </w:r>
    </w:p>
    <w:p w14:paraId="78722B0D" w14:textId="4AFC5A86" w:rsidR="00DB64E3" w:rsidRPr="00DB64E3" w:rsidRDefault="00DB64E3" w:rsidP="00DB64E3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B64E3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beq $s3, $s0, Exit # Neu i = So luong phan tu có trong mang thì thoát</w:t>
      </w:r>
    </w:p>
    <w:p w14:paraId="4EEA7DD8" w14:textId="77777777" w:rsidR="00DB64E3" w:rsidRPr="00DB64E3" w:rsidRDefault="00DB64E3" w:rsidP="00DB64E3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B64E3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sll $t0, $s3, 2 # Tính Offset cua dia chi A[i]</w:t>
      </w:r>
    </w:p>
    <w:p w14:paraId="14EAA582" w14:textId="77777777" w:rsidR="00DB64E3" w:rsidRPr="00DB64E3" w:rsidRDefault="00DB64E3" w:rsidP="00DB64E3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B64E3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add $s4, $a0, $t0 # Tính dia chi cua A[i]</w:t>
      </w:r>
    </w:p>
    <w:p w14:paraId="08DC1E22" w14:textId="77777777" w:rsidR="00DB64E3" w:rsidRPr="00DB64E3" w:rsidRDefault="00DB64E3" w:rsidP="00DB64E3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B64E3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lw $s1, 0($s4) # Load giá tri A[i] = key</w:t>
      </w:r>
    </w:p>
    <w:p w14:paraId="7F7CB0C6" w14:textId="77777777" w:rsidR="00DB64E3" w:rsidRPr="00DB64E3" w:rsidRDefault="00DB64E3" w:rsidP="00DB64E3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B64E3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addi $s2, $s3, -1 # j = i - 1</w:t>
      </w:r>
    </w:p>
    <w:p w14:paraId="2CD99C6D" w14:textId="77777777" w:rsidR="00DB64E3" w:rsidRDefault="00DB64E3" w:rsidP="00DB64E3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B64E3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While: </w:t>
      </w:r>
    </w:p>
    <w:p w14:paraId="6D96A57F" w14:textId="2D5EE73B" w:rsidR="00DB64E3" w:rsidRPr="00DB64E3" w:rsidRDefault="00DB64E3" w:rsidP="00DB64E3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B64E3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slt $t1, $s2, $zero # Neu j &gt;= 0 thì t1 = 0</w:t>
      </w:r>
    </w:p>
    <w:p w14:paraId="4757E5DC" w14:textId="77777777" w:rsidR="00DB64E3" w:rsidRPr="00DB64E3" w:rsidRDefault="00DB64E3" w:rsidP="00DB64E3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B64E3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sll $t0, $s2, 2 # Tính offset cua dia chi A[j]</w:t>
      </w:r>
    </w:p>
    <w:p w14:paraId="1219F1FB" w14:textId="77777777" w:rsidR="00DB64E3" w:rsidRPr="00DB64E3" w:rsidRDefault="00DB64E3" w:rsidP="00DB64E3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B64E3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add $s5, $a0, $t0 # Tính dia chi cua A[j]</w:t>
      </w:r>
    </w:p>
    <w:p w14:paraId="0864E17C" w14:textId="77777777" w:rsidR="00DB64E3" w:rsidRPr="00DB64E3" w:rsidRDefault="00DB64E3" w:rsidP="00DB64E3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B64E3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lw $t3, 0($s5) # Load giá tri A[j] = thanh ghi t3</w:t>
      </w:r>
    </w:p>
    <w:p w14:paraId="212B0779" w14:textId="77777777" w:rsidR="00DB64E3" w:rsidRPr="00DB64E3" w:rsidRDefault="00DB64E3" w:rsidP="00DB64E3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B64E3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sle $t4, $t3, $s1 # Neu key &gt;= t3 thì t4 = 0</w:t>
      </w:r>
    </w:p>
    <w:p w14:paraId="0ACA73FE" w14:textId="77777777" w:rsidR="00DB64E3" w:rsidRPr="00DB64E3" w:rsidRDefault="00DB64E3" w:rsidP="00DB64E3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B64E3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add $t1, $t1, $t4</w:t>
      </w:r>
    </w:p>
    <w:p w14:paraId="13D0923F" w14:textId="77777777" w:rsidR="00DB64E3" w:rsidRPr="00DB64E3" w:rsidRDefault="00DB64E3" w:rsidP="00DB64E3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B64E3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bne $t1, $zero, loop_continue # Neu t1 = 0 thì dung while</w:t>
      </w:r>
    </w:p>
    <w:p w14:paraId="43872C7D" w14:textId="77777777" w:rsidR="00DB64E3" w:rsidRPr="00DB64E3" w:rsidRDefault="00DB64E3" w:rsidP="00DB64E3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B64E3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addi $s5, $s5, 4 # Tính dia chi cua A[j+1]</w:t>
      </w:r>
    </w:p>
    <w:p w14:paraId="33C29AB1" w14:textId="77777777" w:rsidR="00DB64E3" w:rsidRPr="00DB64E3" w:rsidRDefault="00DB64E3" w:rsidP="00DB64E3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B64E3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sw $t3, 0($s5) # Ghi giá tri A[j] vào A[j+1]</w:t>
      </w:r>
    </w:p>
    <w:p w14:paraId="4BB545A0" w14:textId="77777777" w:rsidR="00DB64E3" w:rsidRPr="00DB64E3" w:rsidRDefault="00DB64E3" w:rsidP="00DB64E3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B64E3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addi $s2, $s2, -1 # j = j - 1</w:t>
      </w:r>
    </w:p>
    <w:p w14:paraId="043CF65A" w14:textId="77777777" w:rsidR="00DB64E3" w:rsidRPr="00DB64E3" w:rsidRDefault="00DB64E3" w:rsidP="00DB64E3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B64E3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j While</w:t>
      </w:r>
    </w:p>
    <w:p w14:paraId="31C38B66" w14:textId="77777777" w:rsidR="00DB64E3" w:rsidRPr="00DB64E3" w:rsidRDefault="00DB64E3" w:rsidP="00DB64E3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B64E3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loop_continue:</w:t>
      </w:r>
    </w:p>
    <w:p w14:paraId="35C7A471" w14:textId="77777777" w:rsidR="00DB64E3" w:rsidRPr="00DB64E3" w:rsidRDefault="00DB64E3" w:rsidP="00DB64E3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B64E3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>addi $s5, $s5, 4 # Tính địa chỉ của A[j+1]</w:t>
      </w:r>
    </w:p>
    <w:p w14:paraId="46FC5B77" w14:textId="77777777" w:rsidR="00DB64E3" w:rsidRPr="00DB64E3" w:rsidRDefault="00DB64E3" w:rsidP="00DB64E3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B64E3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sw $s1, 0($s5) # Ghi giá trị key vào A[j+1]</w:t>
      </w:r>
    </w:p>
    <w:p w14:paraId="5A4DCAF5" w14:textId="77777777" w:rsidR="00DB64E3" w:rsidRPr="00DB64E3" w:rsidRDefault="00DB64E3" w:rsidP="00DB64E3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B64E3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addi $s3, $s3, 1 # i++</w:t>
      </w:r>
    </w:p>
    <w:p w14:paraId="756FF3F7" w14:textId="77777777" w:rsidR="00DB64E3" w:rsidRPr="00DB64E3" w:rsidRDefault="00DB64E3" w:rsidP="00DB64E3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B64E3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j Loop</w:t>
      </w:r>
    </w:p>
    <w:p w14:paraId="62EF3833" w14:textId="77777777" w:rsidR="00DB64E3" w:rsidRPr="00DB64E3" w:rsidRDefault="00DB64E3" w:rsidP="00DB64E3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B64E3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Exit: li $v0, 10</w:t>
      </w:r>
    </w:p>
    <w:p w14:paraId="421C2BBE" w14:textId="14DEBC96" w:rsidR="00EB5AB5" w:rsidRDefault="00DB64E3" w:rsidP="00DB64E3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B64E3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S</w:t>
      </w:r>
      <w:r w:rsidRPr="00DB64E3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yscall</w:t>
      </w:r>
    </w:p>
    <w:p w14:paraId="07D6C19F" w14:textId="5D9C83FC" w:rsidR="00DB64E3" w:rsidRDefault="00DB64E3" w:rsidP="00DB64E3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Kết quả:</w:t>
      </w:r>
    </w:p>
    <w:p w14:paraId="3468705B" w14:textId="77777777" w:rsidR="00DB64E3" w:rsidRPr="00DB64E3" w:rsidRDefault="00DB64E3" w:rsidP="00DB64E3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Mảng lúc chưa được sắp xếp: </w:t>
      </w:r>
      <w:r w:rsidRPr="00DB64E3">
        <w:rPr>
          <w:rStyle w:val="fontstyle01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3, -4, 2, 12, 8, 44, 60, 6, -11, 100</w:t>
      </w:r>
    </w:p>
    <w:p w14:paraId="588030CA" w14:textId="3435D5EC" w:rsidR="00DB64E3" w:rsidRDefault="00507C7E" w:rsidP="00DB64E3">
      <w:r w:rsidRPr="00507C7E">
        <w:drawing>
          <wp:inline distT="0" distB="0" distL="0" distR="0" wp14:anchorId="5B2C0DB2" wp14:editId="0D0FDA49">
            <wp:extent cx="5971540" cy="160401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8971" w14:textId="464A0CDA" w:rsidR="00507C7E" w:rsidRDefault="00507C7E" w:rsidP="00DB64E3">
      <w:r>
        <w:t>Mảng sau khi được sắp xếp:</w:t>
      </w:r>
    </w:p>
    <w:p w14:paraId="21DBD74C" w14:textId="6D7DD7E7" w:rsidR="00507C7E" w:rsidRDefault="00507C7E" w:rsidP="00DB64E3">
      <w:r w:rsidRPr="00507C7E">
        <w:drawing>
          <wp:inline distT="0" distB="0" distL="0" distR="0" wp14:anchorId="10D3A730" wp14:editId="227E9744">
            <wp:extent cx="5971540" cy="1537970"/>
            <wp:effectExtent l="0" t="0" r="0" b="508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AEB5" w14:textId="419C86F0" w:rsidR="00507C7E" w:rsidRPr="00A14DED" w:rsidRDefault="00507C7E" w:rsidP="00DB64E3">
      <w:r>
        <w:t>=&gt; Kết quả đúng với lý thuyết.</w:t>
      </w:r>
    </w:p>
    <w:sectPr w:rsidR="00507C7E" w:rsidRPr="00A14DED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DED"/>
    <w:rsid w:val="00020BDB"/>
    <w:rsid w:val="001A3381"/>
    <w:rsid w:val="004D1628"/>
    <w:rsid w:val="00507C7E"/>
    <w:rsid w:val="00531A2C"/>
    <w:rsid w:val="00612F83"/>
    <w:rsid w:val="006F23EF"/>
    <w:rsid w:val="007A4A6A"/>
    <w:rsid w:val="00A14DED"/>
    <w:rsid w:val="00B60578"/>
    <w:rsid w:val="00B805A2"/>
    <w:rsid w:val="00C67365"/>
    <w:rsid w:val="00D54905"/>
    <w:rsid w:val="00DB64E3"/>
    <w:rsid w:val="00E53C3E"/>
    <w:rsid w:val="00EB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651A"/>
  <w15:chartTrackingRefBased/>
  <w15:docId w15:val="{189F903B-315C-4828-814D-BEE7165D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DED"/>
    <w:pPr>
      <w:spacing w:line="256" w:lineRule="auto"/>
    </w:pPr>
    <w:rPr>
      <w:rFonts w:ascii="Times New Roman" w:hAnsi="Times New Roman"/>
      <w:kern w:val="2"/>
      <w:sz w:val="28"/>
      <w14:ligatures w14:val="standardContextu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 w:line="324" w:lineRule="auto"/>
      <w:contextualSpacing/>
      <w:outlineLvl w:val="0"/>
    </w:pPr>
    <w:rPr>
      <w:rFonts w:eastAsiaTheme="majorEastAsia" w:cstheme="majorBidi"/>
      <w:b/>
      <w:kern w:val="0"/>
      <w:sz w:val="26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 w:line="324" w:lineRule="auto"/>
      <w:contextualSpacing/>
      <w:outlineLvl w:val="1"/>
    </w:pPr>
    <w:rPr>
      <w:rFonts w:eastAsiaTheme="majorEastAsia" w:cstheme="majorBidi"/>
      <w:b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 w:line="324" w:lineRule="auto"/>
      <w:outlineLvl w:val="2"/>
    </w:pPr>
    <w:rPr>
      <w:rFonts w:eastAsiaTheme="majorEastAsia" w:cstheme="majorBidi"/>
      <w:b/>
      <w:i/>
      <w:kern w:val="0"/>
      <w:sz w:val="26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 w:line="324" w:lineRule="auto"/>
      <w:outlineLvl w:val="3"/>
    </w:pPr>
    <w:rPr>
      <w:rFonts w:eastAsiaTheme="majorEastAsia" w:cstheme="majorBidi"/>
      <w:i/>
      <w:iCs/>
      <w:kern w:val="0"/>
      <w:sz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character" w:customStyle="1" w:styleId="fontstyle01">
    <w:name w:val="fontstyle01"/>
    <w:basedOn w:val="DefaultParagraphFont"/>
    <w:rsid w:val="00020BDB"/>
    <w:rPr>
      <w:rFonts w:ascii="Cambria" w:hAnsi="Cambria" w:hint="default"/>
      <w:b/>
      <w:bCs/>
      <w:i w:val="0"/>
      <w:iCs w:val="0"/>
      <w:color w:val="1F497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customXml" Target="../customXml/item3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7DDDDD853C604EAB8987F10F092850" ma:contentTypeVersion="14" ma:contentTypeDescription="Create a new document." ma:contentTypeScope="" ma:versionID="6f4de8ac9130e91bb52d474bccc2feae">
  <xsd:schema xmlns:xsd="http://www.w3.org/2001/XMLSchema" xmlns:xs="http://www.w3.org/2001/XMLSchema" xmlns:p="http://schemas.microsoft.com/office/2006/metadata/properties" xmlns:ns2="b2d53b23-f41c-40f3-83ae-1c979ef99b51" xmlns:ns3="fb96db37-c84d-4af3-bd55-080f1e5e34d1" targetNamespace="http://schemas.microsoft.com/office/2006/metadata/properties" ma:root="true" ma:fieldsID="d18a4f73152567145185700dc2f53f97" ns2:_="" ns3:_="">
    <xsd:import namespace="b2d53b23-f41c-40f3-83ae-1c979ef99b51"/>
    <xsd:import namespace="fb96db37-c84d-4af3-bd55-080f1e5e34d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d53b23-f41c-40f3-83ae-1c979ef99b5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6db37-c84d-4af3-bd55-080f1e5e34d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3581cea7-e217-4190-9a53-e665e6ae6268}" ma:internalName="TaxCatchAll" ma:showField="CatchAllData" ma:web="fb96db37-c84d-4af3-bd55-080f1e5e34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2d53b23-f41c-40f3-83ae-1c979ef99b51">
      <Terms xmlns="http://schemas.microsoft.com/office/infopath/2007/PartnerControls"/>
    </lcf76f155ced4ddcb4097134ff3c332f>
    <ReferenceId xmlns="b2d53b23-f41c-40f3-83ae-1c979ef99b51" xsi:nil="true"/>
    <TaxCatchAll xmlns="fb96db37-c84d-4af3-bd55-080f1e5e34d1" xsi:nil="true"/>
  </documentManagement>
</p:properties>
</file>

<file path=customXml/itemProps1.xml><?xml version="1.0" encoding="utf-8"?>
<ds:datastoreItem xmlns:ds="http://schemas.openxmlformats.org/officeDocument/2006/customXml" ds:itemID="{90CC8725-A0F0-4B35-82CC-0D89A18DEBCD}"/>
</file>

<file path=customXml/itemProps2.xml><?xml version="1.0" encoding="utf-8"?>
<ds:datastoreItem xmlns:ds="http://schemas.openxmlformats.org/officeDocument/2006/customXml" ds:itemID="{5FFCEC96-CB21-40B0-98E3-509651893ABD}"/>
</file>

<file path=customXml/itemProps3.xml><?xml version="1.0" encoding="utf-8"?>
<ds:datastoreItem xmlns:ds="http://schemas.openxmlformats.org/officeDocument/2006/customXml" ds:itemID="{8F01827A-17D0-4243-8898-DE44B0A0078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10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Phuc 20225659</dc:creator>
  <cp:keywords/>
  <dc:description/>
  <cp:lastModifiedBy>Nguyen Hong Phuc 20225659</cp:lastModifiedBy>
  <cp:revision>3</cp:revision>
  <dcterms:created xsi:type="dcterms:W3CDTF">2024-03-26T17:22:00Z</dcterms:created>
  <dcterms:modified xsi:type="dcterms:W3CDTF">2024-03-27T02:09:00Z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0x010100867DDDDD853C604EAB8987F10F092850</vt:lpwstr>
  </property>
</Properties>
</file>