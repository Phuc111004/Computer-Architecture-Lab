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F3AF" w14:textId="77777777" w:rsidR="005C3602" w:rsidRPr="00555534" w:rsidRDefault="005C3602" w:rsidP="005C3602">
      <w:pPr>
        <w:jc w:val="center"/>
        <w:rPr>
          <w:rFonts w:cs="Times New Roman"/>
          <w:b/>
          <w:bCs/>
          <w:sz w:val="48"/>
          <w:szCs w:val="48"/>
        </w:rPr>
      </w:pPr>
      <w:ins w:id="0" w:author="Microsoft Word" w:date="2023-12-20T07:44:00Z"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  <w:r w:rsidRPr="00555534">
          <w:rPr>
            <w:rFonts w:cs="Times New Roman"/>
            <w:b/>
            <w:bCs/>
            <w:sz w:val="48"/>
            <w:szCs w:val="48"/>
          </w:rPr>
          <w:softHyphen/>
        </w:r>
      </w:ins>
      <w:r w:rsidRPr="00555534">
        <w:rPr>
          <w:rFonts w:cs="Times New Roman"/>
          <w:b/>
          <w:bCs/>
          <w:sz w:val="48"/>
          <w:szCs w:val="48"/>
        </w:rPr>
        <w:t>Computer Architecture Lab Report Week 10</w:t>
      </w:r>
    </w:p>
    <w:p w14:paraId="007B35C7" w14:textId="77777777" w:rsidR="005C3602" w:rsidRPr="00555534" w:rsidRDefault="005C3602" w:rsidP="005C3602">
      <w:pPr>
        <w:jc w:val="center"/>
        <w:rPr>
          <w:rFonts w:cs="Times New Roman"/>
          <w:b/>
          <w:bCs/>
          <w:sz w:val="40"/>
          <w:szCs w:val="40"/>
        </w:rPr>
      </w:pPr>
      <w:r w:rsidRPr="00555534">
        <w:rPr>
          <w:rFonts w:cs="Times New Roman"/>
          <w:b/>
          <w:bCs/>
          <w:sz w:val="40"/>
          <w:szCs w:val="40"/>
        </w:rPr>
        <w:t>Full name: Nguyễn Hồng Phúc</w:t>
      </w:r>
    </w:p>
    <w:p w14:paraId="11CAC56C" w14:textId="77777777" w:rsidR="005C3602" w:rsidRPr="00555534" w:rsidRDefault="005C3602" w:rsidP="005C3602">
      <w:pPr>
        <w:jc w:val="center"/>
        <w:rPr>
          <w:rFonts w:cs="Times New Roman"/>
          <w:b/>
          <w:bCs/>
          <w:sz w:val="40"/>
          <w:szCs w:val="40"/>
        </w:rPr>
      </w:pPr>
      <w:r w:rsidRPr="00555534">
        <w:rPr>
          <w:rFonts w:cs="Times New Roman"/>
          <w:b/>
          <w:bCs/>
          <w:sz w:val="40"/>
          <w:szCs w:val="40"/>
        </w:rPr>
        <w:t>Student ID: 20225659</w:t>
      </w:r>
    </w:p>
    <w:p w14:paraId="71279DF2" w14:textId="77777777" w:rsidR="005C3602" w:rsidRPr="00555534" w:rsidRDefault="005C3602" w:rsidP="005C3602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>Assignment 1</w:t>
      </w:r>
    </w:p>
    <w:p w14:paraId="17E33212" w14:textId="18EBA890" w:rsidR="005C3602" w:rsidRDefault="005C3602" w:rsidP="005C3602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23AE4D3E" w14:textId="4A551E73" w:rsidR="005C3602" w:rsidRPr="00555534" w:rsidRDefault="005C3602" w:rsidP="005C3602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Vẽ hình tam giác đều:</w:t>
      </w:r>
    </w:p>
    <w:p w14:paraId="345B8506" w14:textId="77777777" w:rsidR="005C3602" w:rsidRDefault="005C3602" w:rsidP="005C3602">
      <w:r>
        <w:t xml:space="preserve">.eqv HEADING    0xffff8010  </w:t>
      </w:r>
    </w:p>
    <w:p w14:paraId="360B11EB" w14:textId="77777777" w:rsidR="005C3602" w:rsidRDefault="005C3602" w:rsidP="005C3602">
      <w:r>
        <w:t xml:space="preserve">.eqv MOVING     0xffff8050    </w:t>
      </w:r>
    </w:p>
    <w:p w14:paraId="61BB3CEF" w14:textId="77777777" w:rsidR="005C3602" w:rsidRDefault="005C3602" w:rsidP="005C3602">
      <w:r>
        <w:t xml:space="preserve">.eqv LEAVETRACK 0xffff8020 </w:t>
      </w:r>
    </w:p>
    <w:p w14:paraId="671D917C" w14:textId="77777777" w:rsidR="005C3602" w:rsidRDefault="005C3602" w:rsidP="005C3602">
      <w:r>
        <w:t xml:space="preserve">.eqv WHEREX     0xffff8030 </w:t>
      </w:r>
    </w:p>
    <w:p w14:paraId="74633B21" w14:textId="77777777" w:rsidR="005C3602" w:rsidRDefault="005C3602" w:rsidP="005C3602">
      <w:r>
        <w:t>.eqv WHEREY     0xffff8040</w:t>
      </w:r>
    </w:p>
    <w:p w14:paraId="1DE04F36" w14:textId="77777777" w:rsidR="005C3602" w:rsidRDefault="005C3602" w:rsidP="005C3602">
      <w:r>
        <w:t xml:space="preserve"> </w:t>
      </w:r>
    </w:p>
    <w:p w14:paraId="414B8596" w14:textId="77777777" w:rsidR="005C3602" w:rsidRDefault="005C3602" w:rsidP="005C3602">
      <w:r>
        <w:t xml:space="preserve">.text </w:t>
      </w:r>
    </w:p>
    <w:p w14:paraId="0950A376" w14:textId="77777777" w:rsidR="005C3602" w:rsidRDefault="005C3602" w:rsidP="005C3602">
      <w:r>
        <w:t xml:space="preserve">main:  </w:t>
      </w:r>
    </w:p>
    <w:p w14:paraId="759BA2C8" w14:textId="77777777" w:rsidR="005C3602" w:rsidRDefault="005C3602" w:rsidP="005C3602">
      <w:r>
        <w:t xml:space="preserve">    addi $a0, $zero, 90 </w:t>
      </w:r>
    </w:p>
    <w:p w14:paraId="6EC0C658" w14:textId="77777777" w:rsidR="005C3602" w:rsidRDefault="005C3602" w:rsidP="005C3602">
      <w:r>
        <w:t xml:space="preserve">    jal ROTATE  </w:t>
      </w:r>
    </w:p>
    <w:p w14:paraId="74860930" w14:textId="77777777" w:rsidR="005C3602" w:rsidRDefault="005C3602" w:rsidP="005C3602">
      <w:r>
        <w:t xml:space="preserve">    jal GO  </w:t>
      </w:r>
    </w:p>
    <w:p w14:paraId="551B73F1" w14:textId="77777777" w:rsidR="005C3602" w:rsidRDefault="005C3602" w:rsidP="005C3602">
      <w:r>
        <w:t xml:space="preserve">    addi $v0, $zero, 32    # Keep running by sleeping in 1000 ms          </w:t>
      </w:r>
    </w:p>
    <w:p w14:paraId="193BC7FC" w14:textId="77777777" w:rsidR="005C3602" w:rsidRDefault="005C3602" w:rsidP="005C3602">
      <w:r>
        <w:t xml:space="preserve">    li $a0, 15000                  </w:t>
      </w:r>
    </w:p>
    <w:p w14:paraId="2573C373" w14:textId="77777777" w:rsidR="005C3602" w:rsidRDefault="005C3602" w:rsidP="005C3602">
      <w:r>
        <w:t xml:space="preserve">    syscall           </w:t>
      </w:r>
    </w:p>
    <w:p w14:paraId="651DCF64" w14:textId="77777777" w:rsidR="005C3602" w:rsidRDefault="005C3602" w:rsidP="005C3602">
      <w:r>
        <w:t xml:space="preserve">    addi $a0, $zero, 180 </w:t>
      </w:r>
    </w:p>
    <w:p w14:paraId="43AA2D82" w14:textId="77777777" w:rsidR="005C3602" w:rsidRDefault="005C3602" w:rsidP="005C3602">
      <w:r>
        <w:t xml:space="preserve">    jal ROTATE  </w:t>
      </w:r>
    </w:p>
    <w:p w14:paraId="72A0A991" w14:textId="77777777" w:rsidR="005C3602" w:rsidRDefault="005C3602" w:rsidP="005C3602">
      <w:r>
        <w:t xml:space="preserve">    jal GO </w:t>
      </w:r>
    </w:p>
    <w:p w14:paraId="18961B9C" w14:textId="77777777" w:rsidR="005C3602" w:rsidRDefault="005C3602" w:rsidP="005C3602">
      <w:r>
        <w:t xml:space="preserve">    addi $v0, $zero, 32    # Keep running by sleeping in 1000 ms          </w:t>
      </w:r>
    </w:p>
    <w:p w14:paraId="51ADF3EE" w14:textId="77777777" w:rsidR="005C3602" w:rsidRDefault="005C3602" w:rsidP="005C3602">
      <w:r>
        <w:lastRenderedPageBreak/>
        <w:t xml:space="preserve">    li $a0, 7000                  </w:t>
      </w:r>
    </w:p>
    <w:p w14:paraId="1973DD83" w14:textId="77777777" w:rsidR="005C3602" w:rsidRDefault="005C3602" w:rsidP="005C3602">
      <w:r>
        <w:t xml:space="preserve">    syscall</w:t>
      </w:r>
    </w:p>
    <w:p w14:paraId="0D059B39" w14:textId="77777777" w:rsidR="005C3602" w:rsidRDefault="005C3602" w:rsidP="005C3602">
      <w:r>
        <w:t xml:space="preserve"> </w:t>
      </w:r>
    </w:p>
    <w:p w14:paraId="2B2088C3" w14:textId="77777777" w:rsidR="005C3602" w:rsidRDefault="005C3602" w:rsidP="005C3602">
      <w:r>
        <w:t xml:space="preserve">    # Mio sleep la 1 doan, ve hay khong tuy nguoi lap trinh</w:t>
      </w:r>
    </w:p>
    <w:p w14:paraId="1A2B7D61" w14:textId="77777777" w:rsidR="005C3602" w:rsidRDefault="005C3602" w:rsidP="005C3602">
      <w:r>
        <w:t xml:space="preserve"> </w:t>
      </w:r>
    </w:p>
    <w:p w14:paraId="1175B23B" w14:textId="77777777" w:rsidR="005C3602" w:rsidRDefault="005C3602" w:rsidP="005C3602">
      <w:r>
        <w:t xml:space="preserve">    # sleep1:</w:t>
      </w:r>
    </w:p>
    <w:p w14:paraId="6B43398D" w14:textId="77777777" w:rsidR="005C3602" w:rsidRDefault="005C3602" w:rsidP="005C3602">
      <w:r>
        <w:t xml:space="preserve">    addi $a0, $zero, 150 </w:t>
      </w:r>
    </w:p>
    <w:p w14:paraId="0D03D84D" w14:textId="77777777" w:rsidR="005C3602" w:rsidRDefault="005C3602" w:rsidP="005C3602">
      <w:r>
        <w:t xml:space="preserve">    jal ROTATE  </w:t>
      </w:r>
    </w:p>
    <w:p w14:paraId="678DC209" w14:textId="77777777" w:rsidR="005C3602" w:rsidRDefault="005C3602" w:rsidP="005C3602">
      <w:r>
        <w:t xml:space="preserve">    jal GO  </w:t>
      </w:r>
    </w:p>
    <w:p w14:paraId="4459B8B9" w14:textId="77777777" w:rsidR="005C3602" w:rsidRDefault="005C3602" w:rsidP="005C3602">
      <w:r>
        <w:t xml:space="preserve">    jal UNTRACK         # keep old track  </w:t>
      </w:r>
    </w:p>
    <w:p w14:paraId="411068CC" w14:textId="77777777" w:rsidR="005C3602" w:rsidRDefault="005C3602" w:rsidP="005C3602">
      <w:r>
        <w:t xml:space="preserve">    jal TRACK           # and draw new track line  </w:t>
      </w:r>
    </w:p>
    <w:p w14:paraId="2D9140EA" w14:textId="77777777" w:rsidR="005C3602" w:rsidRDefault="005C3602" w:rsidP="005C3602">
      <w:r>
        <w:t xml:space="preserve">    addi $v0, $zero, 32    # Keep running by sleeping in 1000 ms          </w:t>
      </w:r>
    </w:p>
    <w:p w14:paraId="38740C94" w14:textId="77777777" w:rsidR="005C3602" w:rsidRDefault="005C3602" w:rsidP="005C3602">
      <w:r>
        <w:t xml:space="preserve">    li $a0, 7000                  </w:t>
      </w:r>
    </w:p>
    <w:p w14:paraId="57134CC0" w14:textId="77777777" w:rsidR="005C3602" w:rsidRDefault="005C3602" w:rsidP="005C3602">
      <w:r>
        <w:t xml:space="preserve">    syscall</w:t>
      </w:r>
    </w:p>
    <w:p w14:paraId="1A744A6D" w14:textId="77777777" w:rsidR="005C3602" w:rsidRDefault="005C3602" w:rsidP="005C3602">
      <w:r>
        <w:t xml:space="preserve"> </w:t>
      </w:r>
    </w:p>
    <w:p w14:paraId="7A5807EB" w14:textId="77777777" w:rsidR="005C3602" w:rsidRDefault="005C3602" w:rsidP="005C3602">
      <w:r>
        <w:t xml:space="preserve">    # sleep2:</w:t>
      </w:r>
    </w:p>
    <w:p w14:paraId="1E34B7C9" w14:textId="77777777" w:rsidR="005C3602" w:rsidRDefault="005C3602" w:rsidP="005C3602">
      <w:r>
        <w:t xml:space="preserve">    addi $a0, $zero, 270 </w:t>
      </w:r>
    </w:p>
    <w:p w14:paraId="677B65C5" w14:textId="77777777" w:rsidR="005C3602" w:rsidRDefault="005C3602" w:rsidP="005C3602">
      <w:r>
        <w:t xml:space="preserve">    jal ROTATE  </w:t>
      </w:r>
    </w:p>
    <w:p w14:paraId="03FC28E9" w14:textId="77777777" w:rsidR="005C3602" w:rsidRDefault="005C3602" w:rsidP="005C3602">
      <w:r>
        <w:t xml:space="preserve">    jal GO  </w:t>
      </w:r>
    </w:p>
    <w:p w14:paraId="7BBA2D29" w14:textId="77777777" w:rsidR="005C3602" w:rsidRDefault="005C3602" w:rsidP="005C3602">
      <w:r>
        <w:t xml:space="preserve">    jal UNTRACK         # keep old track  </w:t>
      </w:r>
    </w:p>
    <w:p w14:paraId="306378C7" w14:textId="77777777" w:rsidR="005C3602" w:rsidRDefault="005C3602" w:rsidP="005C3602">
      <w:r>
        <w:t xml:space="preserve">    jal TRACK           # and draw new track line  </w:t>
      </w:r>
    </w:p>
    <w:p w14:paraId="731D3FEF" w14:textId="77777777" w:rsidR="005C3602" w:rsidRDefault="005C3602" w:rsidP="005C3602">
      <w:r>
        <w:t xml:space="preserve">    addi $v0, $zero, 32    # Keep running by sleeping in 1000 ms          </w:t>
      </w:r>
    </w:p>
    <w:p w14:paraId="442AA544" w14:textId="77777777" w:rsidR="005C3602" w:rsidRDefault="005C3602" w:rsidP="005C3602">
      <w:r>
        <w:t xml:space="preserve">    li $a0, 7000                  </w:t>
      </w:r>
    </w:p>
    <w:p w14:paraId="3312FBD8" w14:textId="77777777" w:rsidR="005C3602" w:rsidRDefault="005C3602" w:rsidP="005C3602">
      <w:r>
        <w:t xml:space="preserve">    syscall</w:t>
      </w:r>
    </w:p>
    <w:p w14:paraId="7A5454A6" w14:textId="77777777" w:rsidR="005C3602" w:rsidRDefault="005C3602" w:rsidP="005C3602">
      <w:r>
        <w:t xml:space="preserve"> </w:t>
      </w:r>
    </w:p>
    <w:p w14:paraId="10405394" w14:textId="77777777" w:rsidR="005C3602" w:rsidRDefault="005C3602" w:rsidP="005C3602">
      <w:r>
        <w:t xml:space="preserve">    # sleep3:</w:t>
      </w:r>
    </w:p>
    <w:p w14:paraId="0ED2FE34" w14:textId="77777777" w:rsidR="005C3602" w:rsidRDefault="005C3602" w:rsidP="005C3602">
      <w:r>
        <w:lastRenderedPageBreak/>
        <w:t xml:space="preserve">    addi $a0, $zero, 30 </w:t>
      </w:r>
    </w:p>
    <w:p w14:paraId="4F6ED586" w14:textId="77777777" w:rsidR="005C3602" w:rsidRDefault="005C3602" w:rsidP="005C3602">
      <w:r>
        <w:t xml:space="preserve">    jal ROTATE  </w:t>
      </w:r>
    </w:p>
    <w:p w14:paraId="6A025E34" w14:textId="77777777" w:rsidR="005C3602" w:rsidRDefault="005C3602" w:rsidP="005C3602">
      <w:r>
        <w:t xml:space="preserve">    jal GO  </w:t>
      </w:r>
    </w:p>
    <w:p w14:paraId="77E4D9A3" w14:textId="77777777" w:rsidR="005C3602" w:rsidRDefault="005C3602" w:rsidP="005C3602">
      <w:r>
        <w:t xml:space="preserve">    jal UNTRACK         # keep old track  </w:t>
      </w:r>
    </w:p>
    <w:p w14:paraId="217E3FDF" w14:textId="77777777" w:rsidR="005C3602" w:rsidRDefault="005C3602" w:rsidP="005C3602">
      <w:r>
        <w:t xml:space="preserve">    jal TRACK           # and draw new track line  </w:t>
      </w:r>
    </w:p>
    <w:p w14:paraId="03651905" w14:textId="77777777" w:rsidR="005C3602" w:rsidRDefault="005C3602" w:rsidP="005C3602">
      <w:r>
        <w:t xml:space="preserve">    addi $v0, $zero, 32    # Keep running by sleeping in 1000 ms          </w:t>
      </w:r>
    </w:p>
    <w:p w14:paraId="587D8179" w14:textId="77777777" w:rsidR="005C3602" w:rsidRDefault="005C3602" w:rsidP="005C3602">
      <w:r>
        <w:t xml:space="preserve">    li $a0, 7000                  </w:t>
      </w:r>
    </w:p>
    <w:p w14:paraId="61DCE2AF" w14:textId="77777777" w:rsidR="005C3602" w:rsidRDefault="005C3602" w:rsidP="005C3602">
      <w:r>
        <w:t xml:space="preserve">    syscall  </w:t>
      </w:r>
    </w:p>
    <w:p w14:paraId="71F14AB5" w14:textId="77777777" w:rsidR="005C3602" w:rsidRDefault="005C3602" w:rsidP="005C3602">
      <w:r>
        <w:t xml:space="preserve"> </w:t>
      </w:r>
    </w:p>
    <w:p w14:paraId="50CBFA9D" w14:textId="77777777" w:rsidR="005C3602" w:rsidRDefault="005C3602" w:rsidP="005C3602">
      <w:r>
        <w:t xml:space="preserve">end_main: </w:t>
      </w:r>
    </w:p>
    <w:p w14:paraId="3C5A326D" w14:textId="77777777" w:rsidR="005C3602" w:rsidRDefault="005C3602" w:rsidP="005C3602">
      <w:r>
        <w:t xml:space="preserve">    jal UNTRACK         # keep old track  </w:t>
      </w:r>
    </w:p>
    <w:p w14:paraId="6B4D4DD2" w14:textId="77777777" w:rsidR="005C3602" w:rsidRDefault="005C3602" w:rsidP="005C3602">
      <w:r>
        <w:t xml:space="preserve">    addi $a0, $zero, 90 </w:t>
      </w:r>
    </w:p>
    <w:p w14:paraId="0FAF6368" w14:textId="77777777" w:rsidR="005C3602" w:rsidRDefault="005C3602" w:rsidP="005C3602">
      <w:r>
        <w:t xml:space="preserve">    jal ROTATE  </w:t>
      </w:r>
    </w:p>
    <w:p w14:paraId="568558D5" w14:textId="77777777" w:rsidR="005C3602" w:rsidRDefault="005C3602" w:rsidP="005C3602">
      <w:r>
        <w:t xml:space="preserve">    jal GO  </w:t>
      </w:r>
    </w:p>
    <w:p w14:paraId="54ADCB3B" w14:textId="77777777" w:rsidR="005C3602" w:rsidRDefault="005C3602" w:rsidP="005C3602">
      <w:r>
        <w:t xml:space="preserve">    addi $v0, $zero, 32    # Keep running by sleeping in 1000 ms          </w:t>
      </w:r>
    </w:p>
    <w:p w14:paraId="2A5A66D5" w14:textId="77777777" w:rsidR="005C3602" w:rsidRDefault="005C3602" w:rsidP="005C3602">
      <w:r>
        <w:t xml:space="preserve">    li $a0, 3000                  </w:t>
      </w:r>
    </w:p>
    <w:p w14:paraId="6927CF65" w14:textId="77777777" w:rsidR="005C3602" w:rsidRDefault="005C3602" w:rsidP="005C3602">
      <w:r>
        <w:t xml:space="preserve">    syscall </w:t>
      </w:r>
    </w:p>
    <w:p w14:paraId="374C439D" w14:textId="77777777" w:rsidR="005C3602" w:rsidRDefault="005C3602" w:rsidP="005C3602">
      <w:r>
        <w:t xml:space="preserve">    jal STOP </w:t>
      </w:r>
    </w:p>
    <w:p w14:paraId="03CAA36C" w14:textId="77777777" w:rsidR="005C3602" w:rsidRDefault="005C3602" w:rsidP="005C3602">
      <w:r>
        <w:t xml:space="preserve">    li $v0, 10 </w:t>
      </w:r>
    </w:p>
    <w:p w14:paraId="0FEC215B" w14:textId="77777777" w:rsidR="005C3602" w:rsidRDefault="005C3602" w:rsidP="005C3602">
      <w:r>
        <w:t xml:space="preserve">    syscall</w:t>
      </w:r>
    </w:p>
    <w:p w14:paraId="70C85F98" w14:textId="77777777" w:rsidR="005C3602" w:rsidRDefault="005C3602" w:rsidP="005C3602">
      <w:r>
        <w:t xml:space="preserve"> </w:t>
      </w:r>
    </w:p>
    <w:p w14:paraId="52084B9E" w14:textId="77777777" w:rsidR="005C3602" w:rsidRDefault="005C3602" w:rsidP="005C3602">
      <w:r>
        <w:t xml:space="preserve">GO:      </w:t>
      </w:r>
    </w:p>
    <w:p w14:paraId="2349E0EA" w14:textId="77777777" w:rsidR="005C3602" w:rsidRDefault="005C3602" w:rsidP="005C3602">
      <w:r>
        <w:t xml:space="preserve">    li $t0, MOVING     # change MOVING port          </w:t>
      </w:r>
    </w:p>
    <w:p w14:paraId="644635CA" w14:textId="77777777" w:rsidR="005C3602" w:rsidRDefault="005C3602" w:rsidP="005C3602">
      <w:r>
        <w:t xml:space="preserve">    addi $t1, $zero, 1    # to logic 1,          </w:t>
      </w:r>
    </w:p>
    <w:p w14:paraId="748A7CD7" w14:textId="77777777" w:rsidR="005C3602" w:rsidRDefault="005C3602" w:rsidP="005C3602">
      <w:r>
        <w:t xml:space="preserve">    sb $t1, 0($t0)     # to start running          </w:t>
      </w:r>
    </w:p>
    <w:p w14:paraId="7FE44AF9" w14:textId="77777777" w:rsidR="005C3602" w:rsidRDefault="005C3602" w:rsidP="005C3602">
      <w:r>
        <w:t xml:space="preserve">    jr $ra  </w:t>
      </w:r>
    </w:p>
    <w:p w14:paraId="741D30DC" w14:textId="77777777" w:rsidR="005C3602" w:rsidRDefault="005C3602" w:rsidP="005C3602">
      <w:r>
        <w:lastRenderedPageBreak/>
        <w:t xml:space="preserve"> </w:t>
      </w:r>
    </w:p>
    <w:p w14:paraId="1EE8523F" w14:textId="77777777" w:rsidR="005C3602" w:rsidRDefault="005C3602" w:rsidP="005C3602">
      <w:r>
        <w:t xml:space="preserve">ROTATE:  </w:t>
      </w:r>
    </w:p>
    <w:p w14:paraId="51A80B22" w14:textId="77777777" w:rsidR="005C3602" w:rsidRDefault="005C3602" w:rsidP="005C3602">
      <w:r>
        <w:t xml:space="preserve">    li $t0, HEADING    # change HEADING port          </w:t>
      </w:r>
    </w:p>
    <w:p w14:paraId="36C005CC" w14:textId="77777777" w:rsidR="005C3602" w:rsidRDefault="005C3602" w:rsidP="005C3602">
      <w:r>
        <w:t xml:space="preserve">    sw $a0, 0($t0)     # to rotate robot          </w:t>
      </w:r>
    </w:p>
    <w:p w14:paraId="7FAB32E8" w14:textId="77777777" w:rsidR="005C3602" w:rsidRDefault="005C3602" w:rsidP="005C3602">
      <w:r>
        <w:t xml:space="preserve">    jr $ra  </w:t>
      </w:r>
    </w:p>
    <w:p w14:paraId="65CCD947" w14:textId="77777777" w:rsidR="005C3602" w:rsidRDefault="005C3602" w:rsidP="005C3602">
      <w:r>
        <w:t xml:space="preserve"> </w:t>
      </w:r>
    </w:p>
    <w:p w14:paraId="7EB86150" w14:textId="77777777" w:rsidR="005C3602" w:rsidRDefault="005C3602" w:rsidP="005C3602">
      <w:r>
        <w:t xml:space="preserve">STOP:    </w:t>
      </w:r>
    </w:p>
    <w:p w14:paraId="027A492E" w14:textId="77777777" w:rsidR="005C3602" w:rsidRDefault="005C3602" w:rsidP="005C3602">
      <w:r>
        <w:t xml:space="preserve">    li $t0, MOVING     # change MOVING port to 0          </w:t>
      </w:r>
    </w:p>
    <w:p w14:paraId="28561ACA" w14:textId="77777777" w:rsidR="005C3602" w:rsidRDefault="005C3602" w:rsidP="005C3602">
      <w:r>
        <w:t xml:space="preserve">    addi $t1, $zero, 0    # to stop          </w:t>
      </w:r>
    </w:p>
    <w:p w14:paraId="0A4E9041" w14:textId="77777777" w:rsidR="005C3602" w:rsidRDefault="005C3602" w:rsidP="005C3602">
      <w:r>
        <w:t xml:space="preserve">    sb $t1, 0($t0)</w:t>
      </w:r>
    </w:p>
    <w:p w14:paraId="0300C211" w14:textId="77777777" w:rsidR="005C3602" w:rsidRDefault="005C3602" w:rsidP="005C3602">
      <w:r>
        <w:t xml:space="preserve">    jr $ra</w:t>
      </w:r>
    </w:p>
    <w:p w14:paraId="4F21BF58" w14:textId="77777777" w:rsidR="005C3602" w:rsidRDefault="005C3602" w:rsidP="005C3602">
      <w:r>
        <w:t xml:space="preserve"> </w:t>
      </w:r>
    </w:p>
    <w:p w14:paraId="5CB68383" w14:textId="77777777" w:rsidR="005C3602" w:rsidRDefault="005C3602" w:rsidP="005C3602">
      <w:r>
        <w:t xml:space="preserve">TRACK:   </w:t>
      </w:r>
    </w:p>
    <w:p w14:paraId="60E022B0" w14:textId="77777777" w:rsidR="005C3602" w:rsidRDefault="005C3602" w:rsidP="005C3602">
      <w:r>
        <w:t xml:space="preserve">    li $t0, LEAVETRACK # change LEAVETRACK port          </w:t>
      </w:r>
    </w:p>
    <w:p w14:paraId="119F9B92" w14:textId="77777777" w:rsidR="005C3602" w:rsidRDefault="005C3602" w:rsidP="005C3602">
      <w:r>
        <w:t xml:space="preserve">    addi $t1, $zero, 1    # to logic 1,          </w:t>
      </w:r>
    </w:p>
    <w:p w14:paraId="331FFD84" w14:textId="77777777" w:rsidR="005C3602" w:rsidRDefault="005C3602" w:rsidP="005C3602">
      <w:r>
        <w:t xml:space="preserve">    sb $t1, 0($t0)     # to start tracking          </w:t>
      </w:r>
    </w:p>
    <w:p w14:paraId="6D4D83BF" w14:textId="77777777" w:rsidR="005C3602" w:rsidRDefault="005C3602" w:rsidP="005C3602">
      <w:r>
        <w:t xml:space="preserve">    jr $ra</w:t>
      </w:r>
    </w:p>
    <w:p w14:paraId="51C42B93" w14:textId="77777777" w:rsidR="005C3602" w:rsidRDefault="005C3602" w:rsidP="005C3602">
      <w:r>
        <w:t xml:space="preserve"> </w:t>
      </w:r>
    </w:p>
    <w:p w14:paraId="6DC88389" w14:textId="77777777" w:rsidR="005C3602" w:rsidRDefault="005C3602" w:rsidP="005C3602">
      <w:r>
        <w:t xml:space="preserve">UNTRACK: </w:t>
      </w:r>
    </w:p>
    <w:p w14:paraId="406B1681" w14:textId="77777777" w:rsidR="005C3602" w:rsidRDefault="005C3602" w:rsidP="005C3602">
      <w:r>
        <w:t xml:space="preserve">    li $t0, LEAVETRACK # change LEAVETRACK port to 0          </w:t>
      </w:r>
    </w:p>
    <w:p w14:paraId="674B36E4" w14:textId="77777777" w:rsidR="005C3602" w:rsidRDefault="005C3602" w:rsidP="005C3602">
      <w:r>
        <w:t xml:space="preserve">    addi $t1, $zero, 0    # to stop drawing tail          </w:t>
      </w:r>
    </w:p>
    <w:p w14:paraId="4B85B579" w14:textId="77777777" w:rsidR="005C3602" w:rsidRDefault="005C3602" w:rsidP="005C3602">
      <w:r>
        <w:t xml:space="preserve">    sb $t1, 0($t0)</w:t>
      </w:r>
    </w:p>
    <w:p w14:paraId="4B1C90FC" w14:textId="6306BAD4" w:rsidR="005C3602" w:rsidRDefault="005C3602" w:rsidP="005C3602">
      <w:r>
        <w:t xml:space="preserve">    jr $ra</w:t>
      </w:r>
    </w:p>
    <w:p w14:paraId="200EC581" w14:textId="77777777" w:rsidR="005C3602" w:rsidRDefault="005C3602" w:rsidP="005C3602">
      <w:pPr>
        <w:rPr>
          <w:rFonts w:cs="Times New Roman"/>
          <w:b/>
          <w:bCs/>
          <w:sz w:val="32"/>
          <w:szCs w:val="32"/>
        </w:rPr>
      </w:pPr>
    </w:p>
    <w:p w14:paraId="44D6D1B3" w14:textId="77777777" w:rsidR="005C3602" w:rsidRDefault="005C3602" w:rsidP="005C3602">
      <w:pPr>
        <w:rPr>
          <w:rFonts w:cs="Times New Roman"/>
          <w:b/>
          <w:bCs/>
          <w:sz w:val="32"/>
          <w:szCs w:val="32"/>
        </w:rPr>
      </w:pPr>
    </w:p>
    <w:p w14:paraId="71139FF0" w14:textId="77777777" w:rsidR="005C3602" w:rsidRDefault="005C3602" w:rsidP="005C3602">
      <w:pPr>
        <w:rPr>
          <w:rFonts w:cs="Times New Roman"/>
          <w:b/>
          <w:bCs/>
          <w:sz w:val="32"/>
          <w:szCs w:val="32"/>
        </w:rPr>
      </w:pPr>
    </w:p>
    <w:p w14:paraId="19F7D622" w14:textId="0037A077" w:rsidR="005C3602" w:rsidRPr="00555534" w:rsidRDefault="005C3602" w:rsidP="005C3602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1D80F294" w14:textId="682B63B1" w:rsidR="00EB5AB5" w:rsidRDefault="001E05A5">
      <w:r w:rsidRPr="001E05A5">
        <w:drawing>
          <wp:inline distT="0" distB="0" distL="0" distR="0" wp14:anchorId="469F1AE7" wp14:editId="37AFF4B9">
            <wp:extent cx="5971540" cy="43453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6693" w14:textId="07ECA9BE" w:rsidR="005C3602" w:rsidRPr="005C3602" w:rsidRDefault="005C3602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Vẽ hình vuông </w:t>
      </w: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5E901308" w14:textId="77777777" w:rsidR="006B5356" w:rsidRDefault="006B5356" w:rsidP="006B5356">
      <w:r>
        <w:t>.eqv HEADING 0xffff8010</w:t>
      </w:r>
    </w:p>
    <w:p w14:paraId="58370AD2" w14:textId="77777777" w:rsidR="006B5356" w:rsidRDefault="006B5356" w:rsidP="006B5356">
      <w:r>
        <w:t>.eqv MOVING 0xffff8050</w:t>
      </w:r>
    </w:p>
    <w:p w14:paraId="52A7103A" w14:textId="77777777" w:rsidR="006B5356" w:rsidRDefault="006B5356" w:rsidP="006B5356">
      <w:r>
        <w:t>.eqv LEAVETRACK 0xffff8020</w:t>
      </w:r>
    </w:p>
    <w:p w14:paraId="6E265729" w14:textId="77777777" w:rsidR="006B5356" w:rsidRDefault="006B5356" w:rsidP="006B5356">
      <w:r>
        <w:t>.eqv WHEREX 0xffff8030</w:t>
      </w:r>
    </w:p>
    <w:p w14:paraId="4FEAB4C8" w14:textId="77777777" w:rsidR="006B5356" w:rsidRDefault="006B5356" w:rsidP="006B5356">
      <w:r>
        <w:t>.eqv WHEREY 0xffff8040</w:t>
      </w:r>
    </w:p>
    <w:p w14:paraId="7A264447" w14:textId="77777777" w:rsidR="006B5356" w:rsidRDefault="006B5356" w:rsidP="006B5356">
      <w:r>
        <w:t>.text</w:t>
      </w:r>
    </w:p>
    <w:p w14:paraId="29166004" w14:textId="77777777" w:rsidR="006B5356" w:rsidRDefault="006B5356" w:rsidP="006B5356">
      <w:r>
        <w:t>main:</w:t>
      </w:r>
    </w:p>
    <w:p w14:paraId="5A6E359F" w14:textId="77777777" w:rsidR="006B5356" w:rsidRDefault="006B5356" w:rsidP="006B5356">
      <w:r>
        <w:tab/>
        <w:t>addi $a0, $zero, 90</w:t>
      </w:r>
    </w:p>
    <w:p w14:paraId="510BE921" w14:textId="77777777" w:rsidR="006B5356" w:rsidRDefault="006B5356" w:rsidP="006B5356">
      <w:r>
        <w:tab/>
        <w:t>jal ROTATE</w:t>
      </w:r>
    </w:p>
    <w:p w14:paraId="50FB850F" w14:textId="77777777" w:rsidR="006B5356" w:rsidRDefault="006B5356" w:rsidP="006B5356">
      <w:r>
        <w:lastRenderedPageBreak/>
        <w:tab/>
        <w:t>jal GO</w:t>
      </w:r>
    </w:p>
    <w:p w14:paraId="5C2C63C5" w14:textId="77777777" w:rsidR="006B5356" w:rsidRDefault="006B5356" w:rsidP="006B5356">
      <w:r>
        <w:tab/>
        <w:t>addi $v0,$zero,32 # Keep running by sleeping in 1000 ms</w:t>
      </w:r>
    </w:p>
    <w:p w14:paraId="2DFC55CF" w14:textId="77777777" w:rsidR="006B5356" w:rsidRDefault="006B5356" w:rsidP="006B5356">
      <w:r>
        <w:tab/>
        <w:t>li $a0,15000</w:t>
      </w:r>
    </w:p>
    <w:p w14:paraId="4474A67D" w14:textId="77777777" w:rsidR="006B5356" w:rsidRDefault="006B5356" w:rsidP="006B5356">
      <w:r>
        <w:tab/>
        <w:t>syscall</w:t>
      </w:r>
    </w:p>
    <w:p w14:paraId="4A23DD68" w14:textId="77777777" w:rsidR="006B5356" w:rsidRDefault="006B5356" w:rsidP="006B5356">
      <w:r>
        <w:tab/>
        <w:t>addi $a0, $zero, 180</w:t>
      </w:r>
    </w:p>
    <w:p w14:paraId="5CF1AA02" w14:textId="77777777" w:rsidR="006B5356" w:rsidRDefault="006B5356" w:rsidP="006B5356">
      <w:r>
        <w:tab/>
        <w:t>jal ROTATE</w:t>
      </w:r>
    </w:p>
    <w:p w14:paraId="3E13F6A7" w14:textId="77777777" w:rsidR="006B5356" w:rsidRDefault="006B5356" w:rsidP="006B5356">
      <w:r>
        <w:tab/>
        <w:t>jal GO</w:t>
      </w:r>
    </w:p>
    <w:p w14:paraId="1EEA3C09" w14:textId="77777777" w:rsidR="006B5356" w:rsidRDefault="006B5356" w:rsidP="006B5356">
      <w:r>
        <w:tab/>
        <w:t>addi $v0,$zero,32 # Keep running by sleeping in 1000 ms</w:t>
      </w:r>
    </w:p>
    <w:p w14:paraId="1B0DF72B" w14:textId="77777777" w:rsidR="006B5356" w:rsidRDefault="006B5356" w:rsidP="006B5356">
      <w:r>
        <w:tab/>
        <w:t>li $a0,7000</w:t>
      </w:r>
    </w:p>
    <w:p w14:paraId="01CFF48E" w14:textId="77777777" w:rsidR="006B5356" w:rsidRDefault="006B5356" w:rsidP="006B5356">
      <w:r>
        <w:tab/>
        <w:t>syscall</w:t>
      </w:r>
    </w:p>
    <w:p w14:paraId="21E5AD73" w14:textId="77777777" w:rsidR="006B5356" w:rsidRDefault="006B5356" w:rsidP="006B5356">
      <w:r>
        <w:t>sleep1:</w:t>
      </w:r>
    </w:p>
    <w:p w14:paraId="033BE1A9" w14:textId="77777777" w:rsidR="006B5356" w:rsidRDefault="006B5356" w:rsidP="006B5356">
      <w:r>
        <w:tab/>
        <w:t>addi $a0, $zero, 90</w:t>
      </w:r>
    </w:p>
    <w:p w14:paraId="2B4CC273" w14:textId="77777777" w:rsidR="006B5356" w:rsidRDefault="006B5356" w:rsidP="006B5356">
      <w:r>
        <w:tab/>
        <w:t>jal ROTATE</w:t>
      </w:r>
    </w:p>
    <w:p w14:paraId="3ACC7625" w14:textId="77777777" w:rsidR="006B5356" w:rsidRDefault="006B5356" w:rsidP="006B5356">
      <w:r>
        <w:tab/>
        <w:t>jal GO</w:t>
      </w:r>
    </w:p>
    <w:p w14:paraId="50DD350B" w14:textId="77777777" w:rsidR="006B5356" w:rsidRDefault="006B5356" w:rsidP="006B5356">
      <w:r>
        <w:tab/>
        <w:t>jal UNTRACK # keep old track</w:t>
      </w:r>
    </w:p>
    <w:p w14:paraId="5148CB66" w14:textId="77777777" w:rsidR="006B5356" w:rsidRDefault="006B5356" w:rsidP="006B5356">
      <w:r>
        <w:tab/>
        <w:t>jal TRACK # and draw new track line</w:t>
      </w:r>
    </w:p>
    <w:p w14:paraId="70AFF12D" w14:textId="77777777" w:rsidR="006B5356" w:rsidRDefault="006B5356" w:rsidP="006B5356">
      <w:r>
        <w:tab/>
        <w:t>addi $v0,$zero,32 # Keep running by sleeping in 1000 ms</w:t>
      </w:r>
    </w:p>
    <w:p w14:paraId="28C4457C" w14:textId="77777777" w:rsidR="006B5356" w:rsidRDefault="006B5356" w:rsidP="006B5356">
      <w:r>
        <w:tab/>
        <w:t>li $a0,7000</w:t>
      </w:r>
    </w:p>
    <w:p w14:paraId="0CAA5C86" w14:textId="77777777" w:rsidR="006B5356" w:rsidRDefault="006B5356" w:rsidP="006B5356">
      <w:r>
        <w:tab/>
        <w:t>syscall</w:t>
      </w:r>
    </w:p>
    <w:p w14:paraId="7EAC362D" w14:textId="77777777" w:rsidR="006B5356" w:rsidRDefault="006B5356" w:rsidP="006B5356">
      <w:r>
        <w:t>sleep2:</w:t>
      </w:r>
      <w:r>
        <w:tab/>
      </w:r>
    </w:p>
    <w:p w14:paraId="2FA750B6" w14:textId="77777777" w:rsidR="006B5356" w:rsidRDefault="006B5356" w:rsidP="006B5356">
      <w:r>
        <w:tab/>
        <w:t>addi $a0, $zero, 180</w:t>
      </w:r>
    </w:p>
    <w:p w14:paraId="40D03367" w14:textId="77777777" w:rsidR="006B5356" w:rsidRDefault="006B5356" w:rsidP="006B5356">
      <w:r>
        <w:tab/>
        <w:t>jal ROTATE</w:t>
      </w:r>
    </w:p>
    <w:p w14:paraId="0E50D5BB" w14:textId="77777777" w:rsidR="006B5356" w:rsidRDefault="006B5356" w:rsidP="006B5356">
      <w:r>
        <w:tab/>
        <w:t>jal GO</w:t>
      </w:r>
    </w:p>
    <w:p w14:paraId="4E241C35" w14:textId="77777777" w:rsidR="006B5356" w:rsidRDefault="006B5356" w:rsidP="006B5356">
      <w:r>
        <w:tab/>
        <w:t>jal UNTRACK # keep old track</w:t>
      </w:r>
    </w:p>
    <w:p w14:paraId="5A5AFCB6" w14:textId="77777777" w:rsidR="006B5356" w:rsidRDefault="006B5356" w:rsidP="006B5356">
      <w:r>
        <w:tab/>
        <w:t>jal TRACK # and draw new track line</w:t>
      </w:r>
    </w:p>
    <w:p w14:paraId="6F9DBBB0" w14:textId="77777777" w:rsidR="006B5356" w:rsidRDefault="006B5356" w:rsidP="006B5356">
      <w:r>
        <w:tab/>
        <w:t>addi $v0,$zero,32 # Keep running by sleeping in 1000 ms</w:t>
      </w:r>
    </w:p>
    <w:p w14:paraId="11364C85" w14:textId="77777777" w:rsidR="006B5356" w:rsidRDefault="006B5356" w:rsidP="006B5356">
      <w:r>
        <w:lastRenderedPageBreak/>
        <w:tab/>
        <w:t>li $a0,7000</w:t>
      </w:r>
    </w:p>
    <w:p w14:paraId="6B224E46" w14:textId="77777777" w:rsidR="006B5356" w:rsidRDefault="006B5356" w:rsidP="006B5356">
      <w:r>
        <w:tab/>
        <w:t>syscall</w:t>
      </w:r>
    </w:p>
    <w:p w14:paraId="1E21C9F8" w14:textId="77777777" w:rsidR="006B5356" w:rsidRDefault="006B5356" w:rsidP="006B5356">
      <w:r>
        <w:t>sleep3:</w:t>
      </w:r>
    </w:p>
    <w:p w14:paraId="114DF05C" w14:textId="77777777" w:rsidR="006B5356" w:rsidRDefault="006B5356" w:rsidP="006B5356">
      <w:r>
        <w:tab/>
        <w:t>addi $a0, $zero, 270</w:t>
      </w:r>
    </w:p>
    <w:p w14:paraId="760AB4E9" w14:textId="77777777" w:rsidR="006B5356" w:rsidRDefault="006B5356" w:rsidP="006B5356">
      <w:r>
        <w:tab/>
        <w:t>jal ROTATE</w:t>
      </w:r>
    </w:p>
    <w:p w14:paraId="13CB5764" w14:textId="77777777" w:rsidR="006B5356" w:rsidRDefault="006B5356" w:rsidP="006B5356">
      <w:r>
        <w:tab/>
        <w:t>jal GO</w:t>
      </w:r>
    </w:p>
    <w:p w14:paraId="7AE45DD5" w14:textId="77777777" w:rsidR="006B5356" w:rsidRDefault="006B5356" w:rsidP="006B5356">
      <w:r>
        <w:tab/>
        <w:t>jal UNTRACK # keep old track</w:t>
      </w:r>
    </w:p>
    <w:p w14:paraId="25F0B1A9" w14:textId="77777777" w:rsidR="006B5356" w:rsidRDefault="006B5356" w:rsidP="006B5356">
      <w:r>
        <w:tab/>
        <w:t>jal TRACK # and draw new track line</w:t>
      </w:r>
    </w:p>
    <w:p w14:paraId="1DDC6ED9" w14:textId="77777777" w:rsidR="006B5356" w:rsidRDefault="006B5356" w:rsidP="006B5356">
      <w:r>
        <w:tab/>
        <w:t>addi $v0,$zero,32 # Keep running by sleeping in 1000 ms</w:t>
      </w:r>
    </w:p>
    <w:p w14:paraId="2C953521" w14:textId="77777777" w:rsidR="006B5356" w:rsidRDefault="006B5356" w:rsidP="006B5356">
      <w:r>
        <w:tab/>
        <w:t>li $a0,7000</w:t>
      </w:r>
    </w:p>
    <w:p w14:paraId="7323F299" w14:textId="77777777" w:rsidR="006B5356" w:rsidRDefault="006B5356" w:rsidP="006B5356">
      <w:r>
        <w:tab/>
        <w:t>syscall</w:t>
      </w:r>
    </w:p>
    <w:p w14:paraId="451EDFF4" w14:textId="77777777" w:rsidR="006B5356" w:rsidRDefault="006B5356" w:rsidP="006B5356">
      <w:r>
        <w:t>sleep4:</w:t>
      </w:r>
    </w:p>
    <w:p w14:paraId="4C825D98" w14:textId="77777777" w:rsidR="006B5356" w:rsidRDefault="006B5356" w:rsidP="006B5356">
      <w:r>
        <w:tab/>
        <w:t>addi $a0, $zero, 0</w:t>
      </w:r>
    </w:p>
    <w:p w14:paraId="404D74C6" w14:textId="77777777" w:rsidR="006B5356" w:rsidRDefault="006B5356" w:rsidP="006B5356">
      <w:r>
        <w:tab/>
        <w:t>jal ROTATE</w:t>
      </w:r>
    </w:p>
    <w:p w14:paraId="7685A0A0" w14:textId="77777777" w:rsidR="006B5356" w:rsidRDefault="006B5356" w:rsidP="006B5356">
      <w:r>
        <w:tab/>
        <w:t>jal GO</w:t>
      </w:r>
    </w:p>
    <w:p w14:paraId="7F700C03" w14:textId="77777777" w:rsidR="006B5356" w:rsidRDefault="006B5356" w:rsidP="006B5356">
      <w:r>
        <w:tab/>
        <w:t>jal UNTRACK # keep old track</w:t>
      </w:r>
    </w:p>
    <w:p w14:paraId="0889D2E4" w14:textId="77777777" w:rsidR="006B5356" w:rsidRDefault="006B5356" w:rsidP="006B5356">
      <w:r>
        <w:tab/>
        <w:t>jal TRACK # and draw new track line</w:t>
      </w:r>
    </w:p>
    <w:p w14:paraId="2A6C3BC9" w14:textId="77777777" w:rsidR="006B5356" w:rsidRDefault="006B5356" w:rsidP="006B5356">
      <w:r>
        <w:tab/>
        <w:t>addi $v0,$zero,32 # Keep running by sleeping in 1000 ms</w:t>
      </w:r>
    </w:p>
    <w:p w14:paraId="153E6863" w14:textId="77777777" w:rsidR="006B5356" w:rsidRDefault="006B5356" w:rsidP="006B5356">
      <w:r>
        <w:tab/>
        <w:t>li $a0,7000</w:t>
      </w:r>
    </w:p>
    <w:p w14:paraId="163753B1" w14:textId="77777777" w:rsidR="006B5356" w:rsidRDefault="006B5356" w:rsidP="006B5356">
      <w:r>
        <w:tab/>
        <w:t>syscall</w:t>
      </w:r>
    </w:p>
    <w:p w14:paraId="639269D7" w14:textId="77777777" w:rsidR="006B5356" w:rsidRDefault="006B5356" w:rsidP="006B5356">
      <w:r>
        <w:t>end_main:</w:t>
      </w:r>
    </w:p>
    <w:p w14:paraId="02F35452" w14:textId="77777777" w:rsidR="006B5356" w:rsidRDefault="006B5356" w:rsidP="006B5356">
      <w:r>
        <w:tab/>
        <w:t>jal UNTRACK # keep old track</w:t>
      </w:r>
    </w:p>
    <w:p w14:paraId="4BF680E4" w14:textId="77777777" w:rsidR="006B5356" w:rsidRDefault="006B5356" w:rsidP="006B5356">
      <w:r>
        <w:tab/>
        <w:t>addi $a0, $zero, 90</w:t>
      </w:r>
    </w:p>
    <w:p w14:paraId="4ABB8006" w14:textId="77777777" w:rsidR="006B5356" w:rsidRDefault="006B5356" w:rsidP="006B5356">
      <w:r>
        <w:tab/>
        <w:t>jal ROTATE</w:t>
      </w:r>
    </w:p>
    <w:p w14:paraId="162B44D1" w14:textId="77777777" w:rsidR="006B5356" w:rsidRDefault="006B5356" w:rsidP="006B5356">
      <w:r>
        <w:tab/>
        <w:t>jal GO</w:t>
      </w:r>
    </w:p>
    <w:p w14:paraId="14FBC937" w14:textId="77777777" w:rsidR="006B5356" w:rsidRDefault="006B5356" w:rsidP="006B5356">
      <w:r>
        <w:tab/>
        <w:t>addi $v0,$zero,32 # Keep running by sleeping in 1000 ms</w:t>
      </w:r>
    </w:p>
    <w:p w14:paraId="1A62FACE" w14:textId="77777777" w:rsidR="006B5356" w:rsidRDefault="006B5356" w:rsidP="006B5356">
      <w:r>
        <w:lastRenderedPageBreak/>
        <w:tab/>
        <w:t>li $a0,3000</w:t>
      </w:r>
    </w:p>
    <w:p w14:paraId="623C70AC" w14:textId="77777777" w:rsidR="006B5356" w:rsidRDefault="006B5356" w:rsidP="006B5356">
      <w:r>
        <w:tab/>
        <w:t>syscall</w:t>
      </w:r>
    </w:p>
    <w:p w14:paraId="43BB6D65" w14:textId="77777777" w:rsidR="006B5356" w:rsidRDefault="006B5356" w:rsidP="006B5356">
      <w:r>
        <w:tab/>
        <w:t>jal STOP</w:t>
      </w:r>
    </w:p>
    <w:p w14:paraId="08609FA6" w14:textId="77777777" w:rsidR="006B5356" w:rsidRDefault="006B5356" w:rsidP="006B5356">
      <w:r>
        <w:tab/>
        <w:t>li $v0, 10</w:t>
      </w:r>
    </w:p>
    <w:p w14:paraId="7DD9629E" w14:textId="77777777" w:rsidR="006B5356" w:rsidRDefault="006B5356" w:rsidP="006B5356">
      <w:r>
        <w:tab/>
        <w:t>syscall</w:t>
      </w:r>
    </w:p>
    <w:p w14:paraId="17A933E6" w14:textId="77777777" w:rsidR="006B5356" w:rsidRDefault="006B5356" w:rsidP="006B5356">
      <w:r>
        <w:t>GO:</w:t>
      </w:r>
    </w:p>
    <w:p w14:paraId="5138B2A1" w14:textId="77777777" w:rsidR="006B5356" w:rsidRDefault="006B5356" w:rsidP="006B5356">
      <w:r>
        <w:tab/>
        <w:t>li $at, MOVING # change MOVING port</w:t>
      </w:r>
    </w:p>
    <w:p w14:paraId="0729AD8C" w14:textId="77777777" w:rsidR="006B5356" w:rsidRDefault="006B5356" w:rsidP="006B5356">
      <w:r>
        <w:tab/>
        <w:t>addi $k0, $zero,1 # to logic 1,</w:t>
      </w:r>
    </w:p>
    <w:p w14:paraId="64F38C47" w14:textId="77777777" w:rsidR="006B5356" w:rsidRDefault="006B5356" w:rsidP="006B5356">
      <w:r>
        <w:tab/>
        <w:t>sb $k0, 0($at) # to start running</w:t>
      </w:r>
    </w:p>
    <w:p w14:paraId="6E597760" w14:textId="77777777" w:rsidR="006B5356" w:rsidRDefault="006B5356" w:rsidP="006B5356">
      <w:r>
        <w:tab/>
        <w:t>jr $ra</w:t>
      </w:r>
    </w:p>
    <w:p w14:paraId="79459A2E" w14:textId="77777777" w:rsidR="006B5356" w:rsidRDefault="006B5356" w:rsidP="006B5356">
      <w:r>
        <w:t>ROTATE:</w:t>
      </w:r>
    </w:p>
    <w:p w14:paraId="7E38BDBC" w14:textId="77777777" w:rsidR="006B5356" w:rsidRDefault="006B5356" w:rsidP="006B5356">
      <w:r>
        <w:tab/>
        <w:t>li $at, HEADING # change HEADING port</w:t>
      </w:r>
    </w:p>
    <w:p w14:paraId="61D3CC35" w14:textId="77777777" w:rsidR="006B5356" w:rsidRDefault="006B5356" w:rsidP="006B5356">
      <w:r>
        <w:tab/>
        <w:t>sw $a0, 0($at) # to rotate robot</w:t>
      </w:r>
    </w:p>
    <w:p w14:paraId="154DF149" w14:textId="77777777" w:rsidR="006B5356" w:rsidRDefault="006B5356" w:rsidP="006B5356">
      <w:r>
        <w:tab/>
        <w:t>jr $ra</w:t>
      </w:r>
    </w:p>
    <w:p w14:paraId="6A2E43CD" w14:textId="77777777" w:rsidR="006B5356" w:rsidRDefault="006B5356" w:rsidP="006B5356">
      <w:r>
        <w:t>STOP:</w:t>
      </w:r>
    </w:p>
    <w:p w14:paraId="0BEBF7DA" w14:textId="77777777" w:rsidR="006B5356" w:rsidRDefault="006B5356" w:rsidP="006B5356">
      <w:r>
        <w:tab/>
        <w:t>li $at, MOVING # change MOVING port to 0</w:t>
      </w:r>
    </w:p>
    <w:p w14:paraId="76901AA4" w14:textId="77777777" w:rsidR="006B5356" w:rsidRDefault="006B5356" w:rsidP="006B5356">
      <w:r>
        <w:tab/>
        <w:t>sb $zero, 0($at) # to stop</w:t>
      </w:r>
    </w:p>
    <w:p w14:paraId="115B0B7A" w14:textId="77777777" w:rsidR="006B5356" w:rsidRDefault="006B5356" w:rsidP="006B5356">
      <w:r>
        <w:tab/>
        <w:t>jr $ra</w:t>
      </w:r>
    </w:p>
    <w:p w14:paraId="6CD41192" w14:textId="77777777" w:rsidR="006B5356" w:rsidRDefault="006B5356" w:rsidP="006B5356">
      <w:r>
        <w:t>TRACK:</w:t>
      </w:r>
    </w:p>
    <w:p w14:paraId="1EB30E78" w14:textId="77777777" w:rsidR="006B5356" w:rsidRDefault="006B5356" w:rsidP="006B5356">
      <w:r>
        <w:tab/>
        <w:t>li $at, LEAVETRACK # change LEAVETRACK port</w:t>
      </w:r>
    </w:p>
    <w:p w14:paraId="563ED1F5" w14:textId="77777777" w:rsidR="006B5356" w:rsidRDefault="006B5356" w:rsidP="006B5356">
      <w:r>
        <w:tab/>
        <w:t>addi $k0, $zero,1 # to logic 1,</w:t>
      </w:r>
    </w:p>
    <w:p w14:paraId="43097EF8" w14:textId="77777777" w:rsidR="006B5356" w:rsidRDefault="006B5356" w:rsidP="006B5356">
      <w:r>
        <w:tab/>
        <w:t>sb $k0, 0($at) # to start tracking</w:t>
      </w:r>
    </w:p>
    <w:p w14:paraId="5E58B733" w14:textId="77777777" w:rsidR="006B5356" w:rsidRDefault="006B5356" w:rsidP="006B5356">
      <w:r>
        <w:tab/>
        <w:t>jr $ra</w:t>
      </w:r>
    </w:p>
    <w:p w14:paraId="0C7907D5" w14:textId="77777777" w:rsidR="006B5356" w:rsidRDefault="006B5356" w:rsidP="006B5356">
      <w:r>
        <w:t>UNTRACK:</w:t>
      </w:r>
    </w:p>
    <w:p w14:paraId="1A2E23DD" w14:textId="77777777" w:rsidR="006B5356" w:rsidRDefault="006B5356" w:rsidP="006B5356">
      <w:r>
        <w:tab/>
        <w:t>li $at, LEAVETRACK # change LEAVETRACK port to 0</w:t>
      </w:r>
    </w:p>
    <w:p w14:paraId="77229293" w14:textId="77777777" w:rsidR="006B5356" w:rsidRDefault="006B5356" w:rsidP="006B5356">
      <w:r>
        <w:tab/>
        <w:t>sb $zero, 0($at) # to stop drawing tail</w:t>
      </w:r>
    </w:p>
    <w:p w14:paraId="0ECD21DC" w14:textId="0BEE527B" w:rsidR="00590F27" w:rsidRDefault="006B5356" w:rsidP="006B5356">
      <w:r>
        <w:lastRenderedPageBreak/>
        <w:tab/>
        <w:t>jr $ra</w:t>
      </w:r>
    </w:p>
    <w:p w14:paraId="15E5523D" w14:textId="77777777" w:rsidR="006B5356" w:rsidRPr="00555534" w:rsidRDefault="006B5356" w:rsidP="006B5356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73F98646" w14:textId="0F016BBF" w:rsidR="00590F27" w:rsidRDefault="00590F27">
      <w:r w:rsidRPr="00590F27">
        <w:drawing>
          <wp:inline distT="0" distB="0" distL="0" distR="0" wp14:anchorId="2EEDBCA4" wp14:editId="27A380BD">
            <wp:extent cx="5971540" cy="433578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746C" w14:textId="1B01BEA6" w:rsidR="006B5356" w:rsidRPr="005C3602" w:rsidRDefault="006B5356" w:rsidP="006B5356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Vẽ hình </w:t>
      </w:r>
      <w:r>
        <w:rPr>
          <w:rFonts w:cs="Times New Roman"/>
          <w:b/>
          <w:bCs/>
          <w:sz w:val="32"/>
          <w:szCs w:val="32"/>
        </w:rPr>
        <w:t>ngôi sao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4AA323F3" w14:textId="77777777" w:rsidR="006B5356" w:rsidRDefault="006B5356" w:rsidP="006B5356">
      <w:r>
        <w:t>.eqv HEADING 0xffff8010</w:t>
      </w:r>
    </w:p>
    <w:p w14:paraId="6FA6FDE3" w14:textId="77777777" w:rsidR="006B5356" w:rsidRDefault="006B5356" w:rsidP="006B5356">
      <w:r>
        <w:t>.eqv MOVING 0xffff8050</w:t>
      </w:r>
    </w:p>
    <w:p w14:paraId="7466DAC8" w14:textId="77777777" w:rsidR="006B5356" w:rsidRDefault="006B5356" w:rsidP="006B5356">
      <w:r>
        <w:t>.eqv LEAVETRACK 0xffff8020</w:t>
      </w:r>
    </w:p>
    <w:p w14:paraId="28E42B76" w14:textId="77777777" w:rsidR="006B5356" w:rsidRDefault="006B5356" w:rsidP="006B5356">
      <w:r>
        <w:t>.eqv WHEREX 0xffff8030</w:t>
      </w:r>
    </w:p>
    <w:p w14:paraId="54640AA2" w14:textId="77777777" w:rsidR="006B5356" w:rsidRDefault="006B5356" w:rsidP="006B5356">
      <w:r>
        <w:t>.eqv WHEREY 0xffff8040</w:t>
      </w:r>
    </w:p>
    <w:p w14:paraId="1CF8CE9B" w14:textId="77777777" w:rsidR="006B5356" w:rsidRDefault="006B5356" w:rsidP="006B5356"/>
    <w:p w14:paraId="101ADD6A" w14:textId="77777777" w:rsidR="006B5356" w:rsidRDefault="006B5356" w:rsidP="006B5356">
      <w:r>
        <w:t>.text</w:t>
      </w:r>
    </w:p>
    <w:p w14:paraId="71ACDB76" w14:textId="77777777" w:rsidR="006B5356" w:rsidRDefault="006B5356" w:rsidP="006B5356">
      <w:r>
        <w:t>main:</w:t>
      </w:r>
    </w:p>
    <w:p w14:paraId="0F6C214D" w14:textId="77777777" w:rsidR="006B5356" w:rsidRDefault="006B5356" w:rsidP="006B5356">
      <w:r>
        <w:t xml:space="preserve">    addi $a0, $zero, 90</w:t>
      </w:r>
    </w:p>
    <w:p w14:paraId="42463BF2" w14:textId="77777777" w:rsidR="006B5356" w:rsidRDefault="006B5356" w:rsidP="006B5356">
      <w:r>
        <w:lastRenderedPageBreak/>
        <w:t xml:space="preserve">    jal ROTATE</w:t>
      </w:r>
    </w:p>
    <w:p w14:paraId="1B769CDD" w14:textId="77777777" w:rsidR="006B5356" w:rsidRDefault="006B5356" w:rsidP="006B5356">
      <w:r>
        <w:t xml:space="preserve">    jal GO</w:t>
      </w:r>
    </w:p>
    <w:p w14:paraId="306C9DFB" w14:textId="77777777" w:rsidR="006B5356" w:rsidRDefault="006B5356" w:rsidP="006B5356">
      <w:r>
        <w:t xml:space="preserve">    addi $v0, $zero, 32   # Keep running by sleeping for 1000 ms</w:t>
      </w:r>
    </w:p>
    <w:p w14:paraId="51F57BE7" w14:textId="77777777" w:rsidR="006B5356" w:rsidRDefault="006B5356" w:rsidP="006B5356">
      <w:r>
        <w:t xml:space="preserve">    li $a0, 15000</w:t>
      </w:r>
    </w:p>
    <w:p w14:paraId="519F1EF7" w14:textId="77777777" w:rsidR="006B5356" w:rsidRDefault="006B5356" w:rsidP="006B5356">
      <w:r>
        <w:t xml:space="preserve">    syscall</w:t>
      </w:r>
    </w:p>
    <w:p w14:paraId="6073BF99" w14:textId="77777777" w:rsidR="006B5356" w:rsidRDefault="006B5356" w:rsidP="006B5356"/>
    <w:p w14:paraId="538A3090" w14:textId="77777777" w:rsidR="006B5356" w:rsidRDefault="006B5356" w:rsidP="006B5356">
      <w:r>
        <w:t xml:space="preserve">    addi $a0, $zero, 180</w:t>
      </w:r>
    </w:p>
    <w:p w14:paraId="7775F84C" w14:textId="77777777" w:rsidR="006B5356" w:rsidRDefault="006B5356" w:rsidP="006B5356">
      <w:r>
        <w:t xml:space="preserve">    jal ROTATE</w:t>
      </w:r>
    </w:p>
    <w:p w14:paraId="03C382B6" w14:textId="77777777" w:rsidR="006B5356" w:rsidRDefault="006B5356" w:rsidP="006B5356">
      <w:r>
        <w:t xml:space="preserve">    jal GO</w:t>
      </w:r>
    </w:p>
    <w:p w14:paraId="7E7A2068" w14:textId="77777777" w:rsidR="006B5356" w:rsidRDefault="006B5356" w:rsidP="006B5356">
      <w:r>
        <w:t xml:space="preserve">    addi $v0, $zero, 32   # Keep running by sleeping for 1000 ms</w:t>
      </w:r>
    </w:p>
    <w:p w14:paraId="2E3A4100" w14:textId="77777777" w:rsidR="006B5356" w:rsidRDefault="006B5356" w:rsidP="006B5356">
      <w:r>
        <w:t xml:space="preserve">    li $a0, 7000</w:t>
      </w:r>
    </w:p>
    <w:p w14:paraId="0BDC635C" w14:textId="77777777" w:rsidR="006B5356" w:rsidRDefault="006B5356" w:rsidP="006B5356">
      <w:r>
        <w:t xml:space="preserve">    syscall</w:t>
      </w:r>
    </w:p>
    <w:p w14:paraId="20DC8967" w14:textId="77777777" w:rsidR="006B5356" w:rsidRDefault="006B5356" w:rsidP="006B5356"/>
    <w:p w14:paraId="47900B1C" w14:textId="77777777" w:rsidR="006B5356" w:rsidRDefault="006B5356" w:rsidP="006B5356">
      <w:r>
        <w:t>sleep1:</w:t>
      </w:r>
    </w:p>
    <w:p w14:paraId="7C071114" w14:textId="77777777" w:rsidR="006B5356" w:rsidRDefault="006B5356" w:rsidP="006B5356">
      <w:r>
        <w:t xml:space="preserve">    addi $a0, $zero, 162</w:t>
      </w:r>
    </w:p>
    <w:p w14:paraId="3627194A" w14:textId="77777777" w:rsidR="006B5356" w:rsidRDefault="006B5356" w:rsidP="006B5356">
      <w:r>
        <w:t xml:space="preserve">    jal ROTATE</w:t>
      </w:r>
    </w:p>
    <w:p w14:paraId="1501EA73" w14:textId="77777777" w:rsidR="006B5356" w:rsidRDefault="006B5356" w:rsidP="006B5356">
      <w:r>
        <w:t xml:space="preserve">    jal GO</w:t>
      </w:r>
    </w:p>
    <w:p w14:paraId="058C0AF5" w14:textId="77777777" w:rsidR="006B5356" w:rsidRDefault="006B5356" w:rsidP="006B5356">
      <w:r>
        <w:t xml:space="preserve">    jal UNTRACK         # Keep old track</w:t>
      </w:r>
    </w:p>
    <w:p w14:paraId="688D0FED" w14:textId="77777777" w:rsidR="006B5356" w:rsidRDefault="006B5356" w:rsidP="006B5356">
      <w:r>
        <w:t xml:space="preserve">    jal TRACK           # Draw new track line</w:t>
      </w:r>
    </w:p>
    <w:p w14:paraId="06A8D669" w14:textId="77777777" w:rsidR="006B5356" w:rsidRDefault="006B5356" w:rsidP="006B5356">
      <w:r>
        <w:t xml:space="preserve">    addi $v0, $zero, 32   # Keep running by sleeping for 1000 ms</w:t>
      </w:r>
    </w:p>
    <w:p w14:paraId="16362F6C" w14:textId="77777777" w:rsidR="006B5356" w:rsidRDefault="006B5356" w:rsidP="006B5356">
      <w:r>
        <w:t xml:space="preserve">    li $a0, 7000</w:t>
      </w:r>
    </w:p>
    <w:p w14:paraId="37C5FB55" w14:textId="77777777" w:rsidR="006B5356" w:rsidRDefault="006B5356" w:rsidP="006B5356">
      <w:r>
        <w:t xml:space="preserve">    syscall</w:t>
      </w:r>
    </w:p>
    <w:p w14:paraId="4147AF17" w14:textId="77777777" w:rsidR="006B5356" w:rsidRDefault="006B5356" w:rsidP="006B5356"/>
    <w:p w14:paraId="7614DC92" w14:textId="77777777" w:rsidR="006B5356" w:rsidRDefault="006B5356" w:rsidP="006B5356">
      <w:r>
        <w:t>sleep2:</w:t>
      </w:r>
    </w:p>
    <w:p w14:paraId="195EB75D" w14:textId="77777777" w:rsidR="006B5356" w:rsidRDefault="006B5356" w:rsidP="006B5356">
      <w:r>
        <w:t xml:space="preserve">    addi $a0, $zero, 306</w:t>
      </w:r>
    </w:p>
    <w:p w14:paraId="61AD3B08" w14:textId="77777777" w:rsidR="006B5356" w:rsidRDefault="006B5356" w:rsidP="006B5356">
      <w:r>
        <w:t xml:space="preserve">    jal ROTATE</w:t>
      </w:r>
    </w:p>
    <w:p w14:paraId="4DBE905A" w14:textId="77777777" w:rsidR="006B5356" w:rsidRDefault="006B5356" w:rsidP="006B5356">
      <w:r>
        <w:lastRenderedPageBreak/>
        <w:t xml:space="preserve">    jal GO</w:t>
      </w:r>
    </w:p>
    <w:p w14:paraId="22B49C7F" w14:textId="77777777" w:rsidR="006B5356" w:rsidRDefault="006B5356" w:rsidP="006B5356">
      <w:r>
        <w:t xml:space="preserve">    jal UNTRACK         # Keep old track</w:t>
      </w:r>
    </w:p>
    <w:p w14:paraId="05E478C6" w14:textId="77777777" w:rsidR="006B5356" w:rsidRDefault="006B5356" w:rsidP="006B5356">
      <w:r>
        <w:t xml:space="preserve">    jal TRACK           # Draw new track line</w:t>
      </w:r>
    </w:p>
    <w:p w14:paraId="28FA0618" w14:textId="77777777" w:rsidR="006B5356" w:rsidRDefault="006B5356" w:rsidP="006B5356">
      <w:r>
        <w:t xml:space="preserve">    addi $v0, $zero, 32   # Keep running by sleeping for 1000 ms</w:t>
      </w:r>
    </w:p>
    <w:p w14:paraId="1AC8891C" w14:textId="77777777" w:rsidR="006B5356" w:rsidRDefault="006B5356" w:rsidP="006B5356">
      <w:r>
        <w:t xml:space="preserve">    li $a0, 7000</w:t>
      </w:r>
    </w:p>
    <w:p w14:paraId="1A40A81A" w14:textId="77777777" w:rsidR="006B5356" w:rsidRDefault="006B5356" w:rsidP="006B5356">
      <w:r>
        <w:t xml:space="preserve">    syscall</w:t>
      </w:r>
    </w:p>
    <w:p w14:paraId="3D7DB860" w14:textId="77777777" w:rsidR="006B5356" w:rsidRDefault="006B5356" w:rsidP="006B5356"/>
    <w:p w14:paraId="1B1706EE" w14:textId="77777777" w:rsidR="006B5356" w:rsidRDefault="006B5356" w:rsidP="006B5356">
      <w:r>
        <w:t>sleep3:</w:t>
      </w:r>
    </w:p>
    <w:p w14:paraId="5D7199F2" w14:textId="77777777" w:rsidR="006B5356" w:rsidRDefault="006B5356" w:rsidP="006B5356">
      <w:r>
        <w:t xml:space="preserve">    addi $a0, $zero, 90</w:t>
      </w:r>
    </w:p>
    <w:p w14:paraId="6A2BCFAC" w14:textId="77777777" w:rsidR="006B5356" w:rsidRDefault="006B5356" w:rsidP="006B5356">
      <w:r>
        <w:t xml:space="preserve">    jal ROTATE</w:t>
      </w:r>
    </w:p>
    <w:p w14:paraId="2DCAF5DE" w14:textId="77777777" w:rsidR="006B5356" w:rsidRDefault="006B5356" w:rsidP="006B5356">
      <w:r>
        <w:t xml:space="preserve">    jal GO</w:t>
      </w:r>
    </w:p>
    <w:p w14:paraId="5E470D34" w14:textId="77777777" w:rsidR="006B5356" w:rsidRDefault="006B5356" w:rsidP="006B5356">
      <w:r>
        <w:t xml:space="preserve">    jal UNTRACK         # Keep old track</w:t>
      </w:r>
    </w:p>
    <w:p w14:paraId="66D26FA3" w14:textId="77777777" w:rsidR="006B5356" w:rsidRDefault="006B5356" w:rsidP="006B5356">
      <w:r>
        <w:t xml:space="preserve">    jal TRACK           # Draw new track line</w:t>
      </w:r>
    </w:p>
    <w:p w14:paraId="3211A1B3" w14:textId="77777777" w:rsidR="006B5356" w:rsidRDefault="006B5356" w:rsidP="006B5356">
      <w:r>
        <w:t xml:space="preserve">    addi $v0, $zero, 32   # Keep running by sleeping for 1000 ms</w:t>
      </w:r>
    </w:p>
    <w:p w14:paraId="69750F90" w14:textId="77777777" w:rsidR="006B5356" w:rsidRDefault="006B5356" w:rsidP="006B5356">
      <w:r>
        <w:t xml:space="preserve">    li $a0, 7000</w:t>
      </w:r>
    </w:p>
    <w:p w14:paraId="4AE308B7" w14:textId="77777777" w:rsidR="006B5356" w:rsidRDefault="006B5356" w:rsidP="006B5356">
      <w:r>
        <w:t xml:space="preserve">    syscall</w:t>
      </w:r>
    </w:p>
    <w:p w14:paraId="02D2228F" w14:textId="77777777" w:rsidR="006B5356" w:rsidRDefault="006B5356" w:rsidP="006B5356"/>
    <w:p w14:paraId="528485C4" w14:textId="77777777" w:rsidR="006B5356" w:rsidRDefault="006B5356" w:rsidP="006B5356">
      <w:r>
        <w:t>sleep4:</w:t>
      </w:r>
    </w:p>
    <w:p w14:paraId="410C846D" w14:textId="77777777" w:rsidR="006B5356" w:rsidRDefault="006B5356" w:rsidP="006B5356">
      <w:r>
        <w:t xml:space="preserve">    addi $a0, $zero, 234</w:t>
      </w:r>
    </w:p>
    <w:p w14:paraId="18411A60" w14:textId="77777777" w:rsidR="006B5356" w:rsidRDefault="006B5356" w:rsidP="006B5356">
      <w:r>
        <w:t xml:space="preserve">    jal ROTATE</w:t>
      </w:r>
    </w:p>
    <w:p w14:paraId="149D8103" w14:textId="77777777" w:rsidR="006B5356" w:rsidRDefault="006B5356" w:rsidP="006B5356">
      <w:r>
        <w:t xml:space="preserve">    jal GO</w:t>
      </w:r>
    </w:p>
    <w:p w14:paraId="796B030A" w14:textId="77777777" w:rsidR="006B5356" w:rsidRDefault="006B5356" w:rsidP="006B5356">
      <w:r>
        <w:t xml:space="preserve">    jal UNTRACK         # Keep old track</w:t>
      </w:r>
    </w:p>
    <w:p w14:paraId="19608441" w14:textId="77777777" w:rsidR="006B5356" w:rsidRDefault="006B5356" w:rsidP="006B5356">
      <w:r>
        <w:t xml:space="preserve">    jal TRACK           # Draw new track line</w:t>
      </w:r>
    </w:p>
    <w:p w14:paraId="26BE8190" w14:textId="77777777" w:rsidR="006B5356" w:rsidRDefault="006B5356" w:rsidP="006B5356">
      <w:r>
        <w:t xml:space="preserve">    addi $v0, $zero, 32   # Keep running by sleeping for 1000 ms</w:t>
      </w:r>
    </w:p>
    <w:p w14:paraId="757D43E1" w14:textId="77777777" w:rsidR="006B5356" w:rsidRDefault="006B5356" w:rsidP="006B5356">
      <w:r>
        <w:t xml:space="preserve">    li $a0, 7000</w:t>
      </w:r>
    </w:p>
    <w:p w14:paraId="61A21562" w14:textId="77777777" w:rsidR="006B5356" w:rsidRDefault="006B5356" w:rsidP="006B5356">
      <w:r>
        <w:t xml:space="preserve">    syscall</w:t>
      </w:r>
    </w:p>
    <w:p w14:paraId="221B3A2D" w14:textId="77777777" w:rsidR="006B5356" w:rsidRDefault="006B5356" w:rsidP="006B5356"/>
    <w:p w14:paraId="0993A791" w14:textId="77777777" w:rsidR="006B5356" w:rsidRDefault="006B5356" w:rsidP="006B5356">
      <w:r>
        <w:t>sleep5:</w:t>
      </w:r>
    </w:p>
    <w:p w14:paraId="009029A4" w14:textId="77777777" w:rsidR="006B5356" w:rsidRDefault="006B5356" w:rsidP="006B5356">
      <w:r>
        <w:t xml:space="preserve">    addi $a0, $zero, 18</w:t>
      </w:r>
    </w:p>
    <w:p w14:paraId="359A2264" w14:textId="77777777" w:rsidR="006B5356" w:rsidRDefault="006B5356" w:rsidP="006B5356">
      <w:r>
        <w:t xml:space="preserve">    jal ROTATE</w:t>
      </w:r>
    </w:p>
    <w:p w14:paraId="75261770" w14:textId="77777777" w:rsidR="006B5356" w:rsidRDefault="006B5356" w:rsidP="006B5356">
      <w:r>
        <w:t xml:space="preserve">    jal GO</w:t>
      </w:r>
    </w:p>
    <w:p w14:paraId="515E296F" w14:textId="77777777" w:rsidR="006B5356" w:rsidRDefault="006B5356" w:rsidP="006B5356">
      <w:r>
        <w:t xml:space="preserve">    jal UNTRACK         # Keep old track</w:t>
      </w:r>
    </w:p>
    <w:p w14:paraId="24686A02" w14:textId="77777777" w:rsidR="006B5356" w:rsidRDefault="006B5356" w:rsidP="006B5356">
      <w:r>
        <w:t xml:space="preserve">    jal TRACK           # Draw new track line</w:t>
      </w:r>
    </w:p>
    <w:p w14:paraId="54B78AAB" w14:textId="77777777" w:rsidR="006B5356" w:rsidRDefault="006B5356" w:rsidP="006B5356">
      <w:r>
        <w:t xml:space="preserve">    addi $v0, $zero, 32   # Keep running by sleeping for 1000 ms</w:t>
      </w:r>
    </w:p>
    <w:p w14:paraId="204FA7F3" w14:textId="77777777" w:rsidR="006B5356" w:rsidRDefault="006B5356" w:rsidP="006B5356">
      <w:r>
        <w:t xml:space="preserve">    li $a0, 7000</w:t>
      </w:r>
    </w:p>
    <w:p w14:paraId="2AEAE959" w14:textId="77777777" w:rsidR="006B5356" w:rsidRDefault="006B5356" w:rsidP="006B5356">
      <w:r>
        <w:t xml:space="preserve">    syscall</w:t>
      </w:r>
    </w:p>
    <w:p w14:paraId="1106CD88" w14:textId="77777777" w:rsidR="006B5356" w:rsidRDefault="006B5356" w:rsidP="006B5356"/>
    <w:p w14:paraId="4D0797D9" w14:textId="77777777" w:rsidR="006B5356" w:rsidRDefault="006B5356" w:rsidP="006B5356">
      <w:r>
        <w:t>end_main:</w:t>
      </w:r>
    </w:p>
    <w:p w14:paraId="37593793" w14:textId="77777777" w:rsidR="006B5356" w:rsidRDefault="006B5356" w:rsidP="006B5356">
      <w:r>
        <w:t xml:space="preserve">    jal UNTRACK         # Keep old track</w:t>
      </w:r>
    </w:p>
    <w:p w14:paraId="74B5D0C6" w14:textId="77777777" w:rsidR="006B5356" w:rsidRDefault="006B5356" w:rsidP="006B5356">
      <w:r>
        <w:t xml:space="preserve">    addi $a0, $zero, 90</w:t>
      </w:r>
    </w:p>
    <w:p w14:paraId="7E173BFB" w14:textId="77777777" w:rsidR="006B5356" w:rsidRDefault="006B5356" w:rsidP="006B5356">
      <w:r>
        <w:t xml:space="preserve">    jal ROTATE</w:t>
      </w:r>
    </w:p>
    <w:p w14:paraId="5C64F65B" w14:textId="77777777" w:rsidR="006B5356" w:rsidRDefault="006B5356" w:rsidP="006B5356">
      <w:r>
        <w:t xml:space="preserve">    jal GO</w:t>
      </w:r>
    </w:p>
    <w:p w14:paraId="284BE9BC" w14:textId="77777777" w:rsidR="006B5356" w:rsidRDefault="006B5356" w:rsidP="006B5356">
      <w:r>
        <w:t xml:space="preserve">    addi $v0, $zero, 32   # Keep running by sleeping for 1000 ms</w:t>
      </w:r>
    </w:p>
    <w:p w14:paraId="0352A1A0" w14:textId="77777777" w:rsidR="006B5356" w:rsidRDefault="006B5356" w:rsidP="006B5356">
      <w:r>
        <w:t xml:space="preserve">    li $a0, 3000</w:t>
      </w:r>
    </w:p>
    <w:p w14:paraId="140F1FD0" w14:textId="77777777" w:rsidR="006B5356" w:rsidRDefault="006B5356" w:rsidP="006B5356">
      <w:r>
        <w:t xml:space="preserve">    syscall</w:t>
      </w:r>
    </w:p>
    <w:p w14:paraId="23443A3F" w14:textId="77777777" w:rsidR="006B5356" w:rsidRDefault="006B5356" w:rsidP="006B5356"/>
    <w:p w14:paraId="0B7B388A" w14:textId="77777777" w:rsidR="006B5356" w:rsidRDefault="006B5356" w:rsidP="006B5356">
      <w:r>
        <w:t xml:space="preserve">    jal STOP</w:t>
      </w:r>
    </w:p>
    <w:p w14:paraId="1134BBB6" w14:textId="77777777" w:rsidR="006B5356" w:rsidRDefault="006B5356" w:rsidP="006B5356"/>
    <w:p w14:paraId="2F11E3B9" w14:textId="77777777" w:rsidR="006B5356" w:rsidRDefault="006B5356" w:rsidP="006B5356">
      <w:r>
        <w:t xml:space="preserve">    li $v0, 10</w:t>
      </w:r>
    </w:p>
    <w:p w14:paraId="5C5A094C" w14:textId="77777777" w:rsidR="006B5356" w:rsidRDefault="006B5356" w:rsidP="006B5356">
      <w:r>
        <w:t xml:space="preserve">    syscall</w:t>
      </w:r>
    </w:p>
    <w:p w14:paraId="05238154" w14:textId="77777777" w:rsidR="006B5356" w:rsidRDefault="006B5356" w:rsidP="006B5356"/>
    <w:p w14:paraId="3E252964" w14:textId="77777777" w:rsidR="006B5356" w:rsidRDefault="006B5356" w:rsidP="006B5356">
      <w:r>
        <w:t>GO:</w:t>
      </w:r>
    </w:p>
    <w:p w14:paraId="32B1ABCF" w14:textId="77777777" w:rsidR="006B5356" w:rsidRDefault="006B5356" w:rsidP="006B5356">
      <w:r>
        <w:lastRenderedPageBreak/>
        <w:t xml:space="preserve">    li $at, MOVING        # Change MOVING port</w:t>
      </w:r>
    </w:p>
    <w:p w14:paraId="6518ECCE" w14:textId="77777777" w:rsidR="006B5356" w:rsidRDefault="006B5356" w:rsidP="006B5356">
      <w:r>
        <w:t xml:space="preserve">    addi $k0, $zero, 1    # to logic 1</w:t>
      </w:r>
    </w:p>
    <w:p w14:paraId="0841750E" w14:textId="77777777" w:rsidR="006B5356" w:rsidRDefault="006B5356" w:rsidP="006B5356">
      <w:r>
        <w:t xml:space="preserve">    sb $k0, 0($at)        # to start running</w:t>
      </w:r>
    </w:p>
    <w:p w14:paraId="523441DF" w14:textId="77777777" w:rsidR="006B5356" w:rsidRDefault="006B5356" w:rsidP="006B5356">
      <w:r>
        <w:t xml:space="preserve">    jr $ra</w:t>
      </w:r>
    </w:p>
    <w:p w14:paraId="39CFF329" w14:textId="77777777" w:rsidR="006B5356" w:rsidRDefault="006B5356" w:rsidP="006B5356"/>
    <w:p w14:paraId="79B03BFD" w14:textId="77777777" w:rsidR="006B5356" w:rsidRDefault="006B5356" w:rsidP="006B5356">
      <w:r>
        <w:t>ROTATE:</w:t>
      </w:r>
    </w:p>
    <w:p w14:paraId="78FA5FC7" w14:textId="77777777" w:rsidR="006B5356" w:rsidRDefault="006B5356" w:rsidP="006B5356">
      <w:r>
        <w:t xml:space="preserve">    li $at, HEADING       # Change HEADING port</w:t>
      </w:r>
    </w:p>
    <w:p w14:paraId="383953B3" w14:textId="77777777" w:rsidR="006B5356" w:rsidRDefault="006B5356" w:rsidP="006B5356">
      <w:r>
        <w:t xml:space="preserve">    sw $a0, 0($at)        # to rotate the robot</w:t>
      </w:r>
    </w:p>
    <w:p w14:paraId="0A4CBDFE" w14:textId="77777777" w:rsidR="006B5356" w:rsidRDefault="006B5356" w:rsidP="006B5356">
      <w:r>
        <w:t xml:space="preserve">    jr $ra</w:t>
      </w:r>
    </w:p>
    <w:p w14:paraId="3D216315" w14:textId="77777777" w:rsidR="006B5356" w:rsidRDefault="006B5356" w:rsidP="006B5356"/>
    <w:p w14:paraId="44E3041B" w14:textId="77777777" w:rsidR="006B5356" w:rsidRDefault="006B5356" w:rsidP="006B5356">
      <w:r>
        <w:t>STOP:</w:t>
      </w:r>
    </w:p>
    <w:p w14:paraId="542153BA" w14:textId="77777777" w:rsidR="006B5356" w:rsidRDefault="006B5356" w:rsidP="006B5356">
      <w:r>
        <w:t xml:space="preserve">    li $at, MOVING        # Change MOVING port to 0</w:t>
      </w:r>
    </w:p>
    <w:p w14:paraId="1D95F132" w14:textId="77777777" w:rsidR="006B5356" w:rsidRDefault="006B5356" w:rsidP="006B5356">
      <w:r>
        <w:t xml:space="preserve">    sb $zero, 0($at)      # to stop</w:t>
      </w:r>
    </w:p>
    <w:p w14:paraId="1C52D0DA" w14:textId="77777777" w:rsidR="006B5356" w:rsidRDefault="006B5356" w:rsidP="006B5356">
      <w:r>
        <w:t xml:space="preserve">    jr $ra</w:t>
      </w:r>
    </w:p>
    <w:p w14:paraId="3022EBD3" w14:textId="77777777" w:rsidR="006B5356" w:rsidRDefault="006B5356" w:rsidP="006B5356"/>
    <w:p w14:paraId="46BDD312" w14:textId="77777777" w:rsidR="006B5356" w:rsidRDefault="006B5356" w:rsidP="006B5356">
      <w:r>
        <w:t>TRACK:</w:t>
      </w:r>
    </w:p>
    <w:p w14:paraId="7B573612" w14:textId="77777777" w:rsidR="006B5356" w:rsidRDefault="006B5356" w:rsidP="006B5356">
      <w:r>
        <w:t xml:space="preserve">    li $at, LEAVETRACK    # Change LEAVETRACK port</w:t>
      </w:r>
    </w:p>
    <w:p w14:paraId="5BC25D41" w14:textId="77777777" w:rsidR="006B5356" w:rsidRDefault="006B5356" w:rsidP="006B5356">
      <w:r>
        <w:t xml:space="preserve">    addi $k0, $zero, 1    # to logic 1</w:t>
      </w:r>
    </w:p>
    <w:p w14:paraId="4A80653F" w14:textId="77777777" w:rsidR="006B5356" w:rsidRDefault="006B5356" w:rsidP="006B5356">
      <w:r>
        <w:t xml:space="preserve">    sb $k0, 0($at)        # to start tracking</w:t>
      </w:r>
    </w:p>
    <w:p w14:paraId="3AB90B89" w14:textId="77777777" w:rsidR="006B5356" w:rsidRDefault="006B5356" w:rsidP="006B5356">
      <w:r>
        <w:t xml:space="preserve">    jr $ra</w:t>
      </w:r>
    </w:p>
    <w:p w14:paraId="67FC64F4" w14:textId="77777777" w:rsidR="006B5356" w:rsidRDefault="006B5356" w:rsidP="006B5356"/>
    <w:p w14:paraId="58B9CAD7" w14:textId="77777777" w:rsidR="006B5356" w:rsidRDefault="006B5356" w:rsidP="006B5356">
      <w:r>
        <w:t>UNTRACK:</w:t>
      </w:r>
    </w:p>
    <w:p w14:paraId="6AA79104" w14:textId="77777777" w:rsidR="006B5356" w:rsidRDefault="006B5356" w:rsidP="006B5356">
      <w:r>
        <w:t xml:space="preserve">    li $at, LEAVETRACK    # Change LEAVETRACK port to 0</w:t>
      </w:r>
    </w:p>
    <w:p w14:paraId="39732A68" w14:textId="77777777" w:rsidR="006B5356" w:rsidRDefault="006B5356" w:rsidP="006B5356">
      <w:r>
        <w:t xml:space="preserve">    sb $zero, 0($at)      # to stop drawing tail</w:t>
      </w:r>
    </w:p>
    <w:p w14:paraId="5D593317" w14:textId="4F2152F8" w:rsidR="006B5356" w:rsidRDefault="006B5356" w:rsidP="006B5356">
      <w:r>
        <w:t xml:space="preserve">    jr $ra</w:t>
      </w:r>
    </w:p>
    <w:p w14:paraId="4C78D367" w14:textId="5252F20E" w:rsidR="006B5356" w:rsidRDefault="006B5356" w:rsidP="006B5356"/>
    <w:p w14:paraId="162BD813" w14:textId="77777777" w:rsidR="006B5356" w:rsidRPr="00555534" w:rsidRDefault="006B5356" w:rsidP="006B5356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lastRenderedPageBreak/>
        <w:t>Kết quả:</w:t>
      </w:r>
    </w:p>
    <w:p w14:paraId="20A76157" w14:textId="2B0D01C2" w:rsidR="00621442" w:rsidRDefault="00621442">
      <w:r w:rsidRPr="00621442">
        <w:drawing>
          <wp:inline distT="0" distB="0" distL="0" distR="0" wp14:anchorId="76492159" wp14:editId="2600CACF">
            <wp:extent cx="5971540" cy="429069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0063" w14:textId="77777777" w:rsidR="006B5356" w:rsidRPr="00555534" w:rsidRDefault="006B5356" w:rsidP="006B5356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2</w:t>
      </w:r>
    </w:p>
    <w:p w14:paraId="5CB9B400" w14:textId="77777777" w:rsidR="006B5356" w:rsidRPr="00555534" w:rsidRDefault="006B5356" w:rsidP="006B5356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3972A164" w14:textId="77777777" w:rsidR="00507845" w:rsidRDefault="00507845" w:rsidP="00507845">
      <w:r>
        <w:t>.eqv KEY_CODE 0xFFFF0004 # ASCII code from keyboard, 1 byte</w:t>
      </w:r>
    </w:p>
    <w:p w14:paraId="7DA63D96" w14:textId="77777777" w:rsidR="00507845" w:rsidRDefault="00507845" w:rsidP="00507845">
      <w:r>
        <w:t>.eqv KEY_READY 0xFFFF0000 # =1 if has a new keycode ?</w:t>
      </w:r>
    </w:p>
    <w:p w14:paraId="6D958F89" w14:textId="77777777" w:rsidR="00507845" w:rsidRDefault="00507845" w:rsidP="00507845">
      <w:r>
        <w:t># Auto clear after lw</w:t>
      </w:r>
    </w:p>
    <w:p w14:paraId="1DB07847" w14:textId="77777777" w:rsidR="00507845" w:rsidRDefault="00507845" w:rsidP="00507845">
      <w:r>
        <w:t>.eqv DISPLAY_CODE 0xFFFF000C # ASCII code to show, 1 byte</w:t>
      </w:r>
    </w:p>
    <w:p w14:paraId="1602F8DD" w14:textId="77777777" w:rsidR="00507845" w:rsidRDefault="00507845" w:rsidP="00507845">
      <w:r>
        <w:t>.eqv DISPLAY_READY 0xFFFF0008 # =1 if the display has already to do</w:t>
      </w:r>
    </w:p>
    <w:p w14:paraId="0B11EB30" w14:textId="77777777" w:rsidR="00507845" w:rsidRDefault="00507845" w:rsidP="00507845">
      <w:r>
        <w:t>.text</w:t>
      </w:r>
    </w:p>
    <w:p w14:paraId="49784D0E" w14:textId="77777777" w:rsidR="00507845" w:rsidRDefault="00507845" w:rsidP="00507845">
      <w:r>
        <w:t>li $k0, KEY_CODE</w:t>
      </w:r>
    </w:p>
    <w:p w14:paraId="2730E9E7" w14:textId="77777777" w:rsidR="00507845" w:rsidRDefault="00507845" w:rsidP="00507845">
      <w:r>
        <w:t>li $k1, KEY_READY</w:t>
      </w:r>
    </w:p>
    <w:p w14:paraId="1A8A1844" w14:textId="77777777" w:rsidR="00507845" w:rsidRDefault="00507845" w:rsidP="00507845">
      <w:r>
        <w:t>li $s0, DISPLAY_CODE # chua ky tu can in ra man hinh</w:t>
      </w:r>
    </w:p>
    <w:p w14:paraId="3ED197E9" w14:textId="77777777" w:rsidR="00507845" w:rsidRDefault="00507845" w:rsidP="00507845">
      <w:r>
        <w:lastRenderedPageBreak/>
        <w:t>li $s1, DISPLAY_READY</w:t>
      </w:r>
    </w:p>
    <w:p w14:paraId="09BD89C2" w14:textId="77777777" w:rsidR="00507845" w:rsidRDefault="00507845" w:rsidP="00507845">
      <w:r>
        <w:t xml:space="preserve">loop: </w:t>
      </w:r>
    </w:p>
    <w:p w14:paraId="475A8F39" w14:textId="77777777" w:rsidR="00507845" w:rsidRDefault="00507845" w:rsidP="00507845">
      <w:r>
        <w:t xml:space="preserve">    nop</w:t>
      </w:r>
    </w:p>
    <w:p w14:paraId="78355CF0" w14:textId="77777777" w:rsidR="00507845" w:rsidRDefault="00507845" w:rsidP="00507845">
      <w:r>
        <w:t>WaitForKey:</w:t>
      </w:r>
    </w:p>
    <w:p w14:paraId="323B5E39" w14:textId="77777777" w:rsidR="00507845" w:rsidRDefault="00507845" w:rsidP="00507845">
      <w:r>
        <w:t xml:space="preserve">    lw $t1, 0($k1) # $t1 = [$k1] = KEY_READY</w:t>
      </w:r>
    </w:p>
    <w:p w14:paraId="2A9A6E13" w14:textId="77777777" w:rsidR="00507845" w:rsidRDefault="00507845" w:rsidP="00507845">
      <w:r>
        <w:t xml:space="preserve">    beq $t1, $zero, WaitForKey # if $t1 == 0 then Polling</w:t>
      </w:r>
    </w:p>
    <w:p w14:paraId="017D9FAE" w14:textId="77777777" w:rsidR="00507845" w:rsidRDefault="00507845" w:rsidP="00507845">
      <w:r>
        <w:t>ReadKey:</w:t>
      </w:r>
    </w:p>
    <w:p w14:paraId="4B638258" w14:textId="77777777" w:rsidR="00507845" w:rsidRDefault="00507845" w:rsidP="00507845">
      <w:r>
        <w:t xml:space="preserve">    lw $t0, 0($k0) # $t0 = [$k0] = KEY_CODE</w:t>
      </w:r>
    </w:p>
    <w:p w14:paraId="438C4349" w14:textId="77777777" w:rsidR="00507845" w:rsidRDefault="00507845" w:rsidP="00507845">
      <w:r>
        <w:t>WaitForDis:</w:t>
      </w:r>
    </w:p>
    <w:p w14:paraId="76FE1A3D" w14:textId="77777777" w:rsidR="00507845" w:rsidRDefault="00507845" w:rsidP="00507845">
      <w:r>
        <w:t xml:space="preserve">    lw $t2, 0($s1) # $t2 = [$s1] = DISPLAY_READY</w:t>
      </w:r>
    </w:p>
    <w:p w14:paraId="0D418462" w14:textId="77777777" w:rsidR="00507845" w:rsidRDefault="00507845" w:rsidP="00507845">
      <w:r>
        <w:t xml:space="preserve">    beq $t2, $zero, WaitForDis # if $t2 == 0 then Polling</w:t>
      </w:r>
    </w:p>
    <w:p w14:paraId="25805E92" w14:textId="77777777" w:rsidR="00507845" w:rsidRDefault="00507845" w:rsidP="00507845">
      <w:r>
        <w:t>Kiemtra:</w:t>
      </w:r>
    </w:p>
    <w:p w14:paraId="48B8DF01" w14:textId="77777777" w:rsidR="00507845" w:rsidRDefault="00507845" w:rsidP="00507845">
      <w:r>
        <w:t xml:space="preserve">    beq $t3, 1, KiemTraX</w:t>
      </w:r>
    </w:p>
    <w:p w14:paraId="77500CA4" w14:textId="77777777" w:rsidR="00507845" w:rsidRDefault="00507845" w:rsidP="00507845">
      <w:r>
        <w:t xml:space="preserve">    beq $t0, 101, Co</w:t>
      </w:r>
    </w:p>
    <w:p w14:paraId="5501E344" w14:textId="77777777" w:rsidR="00507845" w:rsidRDefault="00507845" w:rsidP="00507845">
      <w:r>
        <w:t>KiemTraX:</w:t>
      </w:r>
    </w:p>
    <w:p w14:paraId="447892ED" w14:textId="77777777" w:rsidR="00507845" w:rsidRDefault="00507845" w:rsidP="00507845">
      <w:r>
        <w:t xml:space="preserve">    beq $t3, 2, KiemTraI</w:t>
      </w:r>
    </w:p>
    <w:p w14:paraId="60A9652A" w14:textId="77777777" w:rsidR="00507845" w:rsidRDefault="00507845" w:rsidP="00507845">
      <w:r>
        <w:t xml:space="preserve">    beq $t0, 120, Co</w:t>
      </w:r>
    </w:p>
    <w:p w14:paraId="5D9AD8A5" w14:textId="77777777" w:rsidR="00507845" w:rsidRDefault="00507845" w:rsidP="00507845">
      <w:r>
        <w:t>KiemTraI:</w:t>
      </w:r>
    </w:p>
    <w:p w14:paraId="18760A5C" w14:textId="77777777" w:rsidR="00507845" w:rsidRDefault="00507845" w:rsidP="00507845">
      <w:r>
        <w:t xml:space="preserve">    beq $t3, 3, KiemTraT</w:t>
      </w:r>
    </w:p>
    <w:p w14:paraId="03782BCA" w14:textId="77777777" w:rsidR="00507845" w:rsidRDefault="00507845" w:rsidP="00507845">
      <w:r>
        <w:t xml:space="preserve">    beq $t0, 105, Co</w:t>
      </w:r>
    </w:p>
    <w:p w14:paraId="343498FC" w14:textId="77777777" w:rsidR="00507845" w:rsidRDefault="00507845" w:rsidP="00507845">
      <w:r>
        <w:t>KiemTraT:</w:t>
      </w:r>
    </w:p>
    <w:p w14:paraId="60DDC2A7" w14:textId="77777777" w:rsidR="00507845" w:rsidRDefault="00507845" w:rsidP="00507845">
      <w:r>
        <w:t xml:space="preserve">    beq $t3, 4, Encrypt2</w:t>
      </w:r>
    </w:p>
    <w:p w14:paraId="368168F8" w14:textId="77777777" w:rsidR="00507845" w:rsidRDefault="00507845" w:rsidP="00507845">
      <w:r>
        <w:t xml:space="preserve">    beq $t0, 116, Co</w:t>
      </w:r>
    </w:p>
    <w:p w14:paraId="1DA4C5F1" w14:textId="77777777" w:rsidR="00507845" w:rsidRDefault="00507845" w:rsidP="00507845">
      <w:r>
        <w:t>Encrypt:</w:t>
      </w:r>
    </w:p>
    <w:p w14:paraId="554A6BD7" w14:textId="77777777" w:rsidR="00507845" w:rsidRDefault="00507845" w:rsidP="00507845">
      <w:r>
        <w:t xml:space="preserve">    addi $t3, $zero, 0</w:t>
      </w:r>
    </w:p>
    <w:p w14:paraId="23180746" w14:textId="77777777" w:rsidR="00507845" w:rsidRDefault="00507845" w:rsidP="00507845">
      <w:r>
        <w:t>Encrypt2:</w:t>
      </w:r>
    </w:p>
    <w:p w14:paraId="6BDBDF0B" w14:textId="77777777" w:rsidR="00507845" w:rsidRDefault="00507845" w:rsidP="00507845">
      <w:r>
        <w:lastRenderedPageBreak/>
        <w:t xml:space="preserve">    ChuHoa:</w:t>
      </w:r>
    </w:p>
    <w:p w14:paraId="6D08A84C" w14:textId="77777777" w:rsidR="00507845" w:rsidRDefault="00507845" w:rsidP="00507845">
      <w:r>
        <w:t xml:space="preserve">    bgt $t0, 90, ChuThuong</w:t>
      </w:r>
    </w:p>
    <w:p w14:paraId="002D5CD5" w14:textId="77777777" w:rsidR="00507845" w:rsidRDefault="00507845" w:rsidP="00507845">
      <w:r>
        <w:t xml:space="preserve">    blt $t0, 65, ChuThuong</w:t>
      </w:r>
    </w:p>
    <w:p w14:paraId="674EF62C" w14:textId="77777777" w:rsidR="00507845" w:rsidRDefault="00507845" w:rsidP="00507845">
      <w:r>
        <w:t xml:space="preserve">    addi $t0, $t0, 32</w:t>
      </w:r>
    </w:p>
    <w:p w14:paraId="5B46E8ED" w14:textId="77777777" w:rsidR="00507845" w:rsidRDefault="00507845" w:rsidP="00507845">
      <w:r>
        <w:t xml:space="preserve">    j ShowKey</w:t>
      </w:r>
    </w:p>
    <w:p w14:paraId="4A62A663" w14:textId="77777777" w:rsidR="00507845" w:rsidRDefault="00507845" w:rsidP="00507845">
      <w:r>
        <w:t>ChuThuong:</w:t>
      </w:r>
    </w:p>
    <w:p w14:paraId="4595F915" w14:textId="77777777" w:rsidR="00507845" w:rsidRDefault="00507845" w:rsidP="00507845">
      <w:r>
        <w:t xml:space="preserve">    bgt $t0, 122, ChuSo</w:t>
      </w:r>
    </w:p>
    <w:p w14:paraId="258181A8" w14:textId="77777777" w:rsidR="00507845" w:rsidRDefault="00507845" w:rsidP="00507845">
      <w:r>
        <w:t xml:space="preserve">    blt $t0, 97, ChuSo</w:t>
      </w:r>
    </w:p>
    <w:p w14:paraId="7457DA80" w14:textId="77777777" w:rsidR="00507845" w:rsidRDefault="00507845" w:rsidP="00507845">
      <w:r>
        <w:t xml:space="preserve">    addi $t0, $t0, -32</w:t>
      </w:r>
    </w:p>
    <w:p w14:paraId="696663D9" w14:textId="77777777" w:rsidR="00507845" w:rsidRDefault="00507845" w:rsidP="00507845">
      <w:r>
        <w:t xml:space="preserve">    j ShowKey</w:t>
      </w:r>
    </w:p>
    <w:p w14:paraId="181165B5" w14:textId="77777777" w:rsidR="00507845" w:rsidRDefault="00507845" w:rsidP="00507845">
      <w:r>
        <w:t>ChuSo:</w:t>
      </w:r>
    </w:p>
    <w:p w14:paraId="6E779D7A" w14:textId="77777777" w:rsidR="00507845" w:rsidRDefault="00507845" w:rsidP="00507845">
      <w:r>
        <w:t xml:space="preserve">    bgt $t0, 57, Khac</w:t>
      </w:r>
    </w:p>
    <w:p w14:paraId="7DE15185" w14:textId="77777777" w:rsidR="00507845" w:rsidRDefault="00507845" w:rsidP="00507845">
      <w:r>
        <w:t xml:space="preserve">    blt $t0, 48, Khac</w:t>
      </w:r>
    </w:p>
    <w:p w14:paraId="4801536D" w14:textId="77777777" w:rsidR="00507845" w:rsidRDefault="00507845" w:rsidP="00507845">
      <w:r>
        <w:t xml:space="preserve">    addi $t0, $t0, 0</w:t>
      </w:r>
    </w:p>
    <w:p w14:paraId="75EA5D07" w14:textId="77777777" w:rsidR="00507845" w:rsidRDefault="00507845" w:rsidP="00507845">
      <w:r>
        <w:t xml:space="preserve">    j ShowKey</w:t>
      </w:r>
    </w:p>
    <w:p w14:paraId="3AFFCCFB" w14:textId="77777777" w:rsidR="00507845" w:rsidRDefault="00507845" w:rsidP="00507845">
      <w:r>
        <w:t>Khac:</w:t>
      </w:r>
    </w:p>
    <w:p w14:paraId="02678158" w14:textId="77777777" w:rsidR="00507845" w:rsidRDefault="00507845" w:rsidP="00507845">
      <w:r>
        <w:t xml:space="preserve">    addi $t0, $zero, 42</w:t>
      </w:r>
    </w:p>
    <w:p w14:paraId="57D9BD5F" w14:textId="77777777" w:rsidR="00507845" w:rsidRDefault="00507845" w:rsidP="00507845">
      <w:r>
        <w:t>ShowKey:</w:t>
      </w:r>
    </w:p>
    <w:p w14:paraId="5742CC64" w14:textId="77777777" w:rsidR="00507845" w:rsidRDefault="00507845" w:rsidP="00507845">
      <w:r>
        <w:t xml:space="preserve">    sw $t0, 0($s0) # show key</w:t>
      </w:r>
    </w:p>
    <w:p w14:paraId="38A7F1DE" w14:textId="77777777" w:rsidR="00507845" w:rsidRDefault="00507845" w:rsidP="00507845">
      <w:r>
        <w:t xml:space="preserve">    nop</w:t>
      </w:r>
    </w:p>
    <w:p w14:paraId="1DF6ADD0" w14:textId="77777777" w:rsidR="00507845" w:rsidRDefault="00507845" w:rsidP="00507845">
      <w:r>
        <w:t xml:space="preserve">    beq $t3, 4, Exit</w:t>
      </w:r>
    </w:p>
    <w:p w14:paraId="1B76C813" w14:textId="77777777" w:rsidR="00507845" w:rsidRDefault="00507845" w:rsidP="00507845">
      <w:r>
        <w:t xml:space="preserve">    j loop</w:t>
      </w:r>
    </w:p>
    <w:p w14:paraId="36E64DA1" w14:textId="77777777" w:rsidR="00507845" w:rsidRDefault="00507845" w:rsidP="00507845">
      <w:r>
        <w:t>Co:</w:t>
      </w:r>
    </w:p>
    <w:p w14:paraId="3C3CF354" w14:textId="77777777" w:rsidR="00507845" w:rsidRDefault="00507845" w:rsidP="00507845">
      <w:r>
        <w:t xml:space="preserve">    addi $t3, $t3, 1</w:t>
      </w:r>
    </w:p>
    <w:p w14:paraId="094FAF31" w14:textId="77777777" w:rsidR="00507845" w:rsidRDefault="00507845" w:rsidP="00507845">
      <w:r>
        <w:t xml:space="preserve">    j Encrypt2</w:t>
      </w:r>
    </w:p>
    <w:p w14:paraId="51009DD4" w14:textId="77777777" w:rsidR="00507845" w:rsidRDefault="00507845" w:rsidP="00507845">
      <w:r>
        <w:t>Exit:</w:t>
      </w:r>
    </w:p>
    <w:p w14:paraId="1FB39C3E" w14:textId="77777777" w:rsidR="00507845" w:rsidRDefault="00507845" w:rsidP="00507845">
      <w:r>
        <w:lastRenderedPageBreak/>
        <w:t xml:space="preserve">    li $v0, 10</w:t>
      </w:r>
    </w:p>
    <w:p w14:paraId="2D093370" w14:textId="379B8D8F" w:rsidR="006B5356" w:rsidRDefault="00507845" w:rsidP="00507845">
      <w:r>
        <w:t xml:space="preserve">    syscall</w:t>
      </w:r>
    </w:p>
    <w:p w14:paraId="40F91054" w14:textId="77777777" w:rsidR="00507845" w:rsidRPr="00555534" w:rsidRDefault="00507845" w:rsidP="00507845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Kết quả:</w:t>
      </w:r>
    </w:p>
    <w:p w14:paraId="6E1F0B72" w14:textId="45AC78CD" w:rsidR="00507845" w:rsidRDefault="00507845" w:rsidP="00507845">
      <w:r w:rsidRPr="00507845">
        <w:drawing>
          <wp:inline distT="0" distB="0" distL="0" distR="0" wp14:anchorId="08F56780" wp14:editId="6AAEC7AB">
            <wp:extent cx="5971540" cy="52705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402" w14:textId="77777777" w:rsidR="00507845" w:rsidRPr="00555534" w:rsidRDefault="00507845" w:rsidP="00507845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555534">
        <w:rPr>
          <w:rStyle w:val="fontstyle01"/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3</w:t>
      </w:r>
    </w:p>
    <w:p w14:paraId="62E233FA" w14:textId="77777777" w:rsidR="00507845" w:rsidRPr="00555534" w:rsidRDefault="00507845" w:rsidP="00507845">
      <w:pPr>
        <w:rPr>
          <w:rFonts w:cs="Times New Roman"/>
          <w:b/>
          <w:bCs/>
          <w:sz w:val="32"/>
          <w:szCs w:val="32"/>
        </w:rPr>
      </w:pPr>
      <w:r w:rsidRPr="00555534">
        <w:rPr>
          <w:rFonts w:cs="Times New Roman"/>
          <w:b/>
          <w:bCs/>
          <w:sz w:val="32"/>
          <w:szCs w:val="32"/>
        </w:rPr>
        <w:t>Code:</w:t>
      </w:r>
    </w:p>
    <w:p w14:paraId="0B3C4177" w14:textId="77777777" w:rsidR="00507845" w:rsidRDefault="00507845" w:rsidP="00507845">
      <w:r>
        <w:t>.eqv HEADING 0xffff8010</w:t>
      </w:r>
    </w:p>
    <w:p w14:paraId="21A81F1D" w14:textId="77777777" w:rsidR="00507845" w:rsidRDefault="00507845" w:rsidP="00507845">
      <w:r>
        <w:t>.eqv MOVING 0xffff8050</w:t>
      </w:r>
    </w:p>
    <w:p w14:paraId="49BE6DCE" w14:textId="77777777" w:rsidR="00507845" w:rsidRDefault="00507845" w:rsidP="00507845">
      <w:r>
        <w:t>.eqv LEAVETRACK 0xffff8020</w:t>
      </w:r>
    </w:p>
    <w:p w14:paraId="2987629C" w14:textId="77777777" w:rsidR="00507845" w:rsidRDefault="00507845" w:rsidP="00507845">
      <w:r>
        <w:t>.eqv WHEREX 0xffff8030</w:t>
      </w:r>
    </w:p>
    <w:p w14:paraId="49DECE4B" w14:textId="77777777" w:rsidR="00507845" w:rsidRDefault="00507845" w:rsidP="00507845">
      <w:r>
        <w:lastRenderedPageBreak/>
        <w:t>.eqv WHEREY 0xffff8040</w:t>
      </w:r>
    </w:p>
    <w:p w14:paraId="039CE200" w14:textId="77777777" w:rsidR="00507845" w:rsidRDefault="00507845" w:rsidP="00507845">
      <w:r>
        <w:t>.eqv KEY_CODE 0xFFFF0004   # ASCII code from keyboard, 1 byte</w:t>
      </w:r>
    </w:p>
    <w:p w14:paraId="3496C9CE" w14:textId="77777777" w:rsidR="00507845" w:rsidRDefault="00507845" w:rsidP="00507845">
      <w:r>
        <w:t>.eqv KEY_READY 0xFFFF0000  # =1 if has a new keycode ?</w:t>
      </w:r>
    </w:p>
    <w:p w14:paraId="17C8B955" w14:textId="77777777" w:rsidR="00507845" w:rsidRDefault="00507845" w:rsidP="00507845">
      <w:r>
        <w:t># Auto clear after lw</w:t>
      </w:r>
    </w:p>
    <w:p w14:paraId="0A7AAF06" w14:textId="77777777" w:rsidR="00507845" w:rsidRDefault="00507845" w:rsidP="00507845">
      <w:r>
        <w:t>.eqv DISPLAY_CODE 0xFFFF000C    # ASCII code to show, 1 byte</w:t>
      </w:r>
    </w:p>
    <w:p w14:paraId="1F99350D" w14:textId="77777777" w:rsidR="00507845" w:rsidRDefault="00507845" w:rsidP="00507845">
      <w:r>
        <w:t>.eqv DISPLAY_READY 0xFFFF0008   # =1 if the display has already to do</w:t>
      </w:r>
    </w:p>
    <w:p w14:paraId="5394EC38" w14:textId="77777777" w:rsidR="00507845" w:rsidRDefault="00507845" w:rsidP="00507845"/>
    <w:p w14:paraId="1336F88A" w14:textId="77777777" w:rsidR="00507845" w:rsidRDefault="00507845" w:rsidP="00507845">
      <w:r>
        <w:t>.text</w:t>
      </w:r>
    </w:p>
    <w:p w14:paraId="3EE97197" w14:textId="77777777" w:rsidR="00507845" w:rsidRDefault="00507845" w:rsidP="00507845">
      <w:r>
        <w:t>main:</w:t>
      </w:r>
    </w:p>
    <w:p w14:paraId="1CB7952F" w14:textId="77777777" w:rsidR="00507845" w:rsidRDefault="00507845" w:rsidP="00507845">
      <w:r>
        <w:t xml:space="preserve">    li $t8, KEY_CODE</w:t>
      </w:r>
    </w:p>
    <w:p w14:paraId="49E2F20F" w14:textId="77777777" w:rsidR="00507845" w:rsidRDefault="00507845" w:rsidP="00507845">
      <w:r>
        <w:t xml:space="preserve">    li $t9, KEY_READY</w:t>
      </w:r>
    </w:p>
    <w:p w14:paraId="226CF5F4" w14:textId="77777777" w:rsidR="00507845" w:rsidRDefault="00507845" w:rsidP="00507845">
      <w:r>
        <w:t xml:space="preserve">    li $s0, DISPLAY_CODE   # chua ky tu can in ra man hinh</w:t>
      </w:r>
    </w:p>
    <w:p w14:paraId="49245693" w14:textId="77777777" w:rsidR="00507845" w:rsidRDefault="00507845" w:rsidP="00507845">
      <w:r>
        <w:t xml:space="preserve">    li $s1, DISPLAY_READY</w:t>
      </w:r>
    </w:p>
    <w:p w14:paraId="121A2371" w14:textId="77777777" w:rsidR="00507845" w:rsidRDefault="00507845" w:rsidP="00507845"/>
    <w:p w14:paraId="0FCE57F5" w14:textId="77777777" w:rsidR="00507845" w:rsidRDefault="00507845" w:rsidP="00507845">
      <w:r>
        <w:t>loop:</w:t>
      </w:r>
    </w:p>
    <w:p w14:paraId="7A11046D" w14:textId="77777777" w:rsidR="00507845" w:rsidRDefault="00507845" w:rsidP="00507845">
      <w:r>
        <w:t xml:space="preserve">    nop</w:t>
      </w:r>
    </w:p>
    <w:p w14:paraId="79E3D32A" w14:textId="77777777" w:rsidR="00507845" w:rsidRDefault="00507845" w:rsidP="00507845"/>
    <w:p w14:paraId="3428DEFB" w14:textId="77777777" w:rsidR="00507845" w:rsidRDefault="00507845" w:rsidP="00507845">
      <w:r>
        <w:t>WaitForKey:</w:t>
      </w:r>
    </w:p>
    <w:p w14:paraId="1EFF0C3E" w14:textId="77777777" w:rsidR="00507845" w:rsidRDefault="00507845" w:rsidP="00507845">
      <w:r>
        <w:t xml:space="preserve">    lw $t1, 0($t9)          # $t1 = [$k1] = KEY_READY</w:t>
      </w:r>
    </w:p>
    <w:p w14:paraId="39855DD2" w14:textId="77777777" w:rsidR="00507845" w:rsidRDefault="00507845" w:rsidP="00507845">
      <w:r>
        <w:t xml:space="preserve">    beq $t1, $zero, WaitForKey   # if $t1 == 0 then Polling</w:t>
      </w:r>
    </w:p>
    <w:p w14:paraId="4C6D1D13" w14:textId="77777777" w:rsidR="00507845" w:rsidRDefault="00507845" w:rsidP="00507845"/>
    <w:p w14:paraId="11014F4D" w14:textId="77777777" w:rsidR="00507845" w:rsidRDefault="00507845" w:rsidP="00507845">
      <w:r>
        <w:t>ReadKey:</w:t>
      </w:r>
    </w:p>
    <w:p w14:paraId="7A4BF7F0" w14:textId="77777777" w:rsidR="00507845" w:rsidRDefault="00507845" w:rsidP="00507845">
      <w:r>
        <w:t xml:space="preserve">    lw $t0, 0($t8)          # $t0 = [$k0] = KEY_CODE</w:t>
      </w:r>
    </w:p>
    <w:p w14:paraId="4F73B084" w14:textId="77777777" w:rsidR="00507845" w:rsidRDefault="00507845" w:rsidP="00507845"/>
    <w:p w14:paraId="24479B63" w14:textId="77777777" w:rsidR="00507845" w:rsidRDefault="00507845" w:rsidP="00507845">
      <w:r>
        <w:t>WaitForDis:</w:t>
      </w:r>
    </w:p>
    <w:p w14:paraId="6A20D9DD" w14:textId="77777777" w:rsidR="00507845" w:rsidRDefault="00507845" w:rsidP="00507845">
      <w:r>
        <w:t xml:space="preserve">    lw $t2, 0($s1)          # $t2 = [$s1] = DISPLAY_READY</w:t>
      </w:r>
    </w:p>
    <w:p w14:paraId="0952D645" w14:textId="77777777" w:rsidR="00507845" w:rsidRDefault="00507845" w:rsidP="00507845">
      <w:r>
        <w:lastRenderedPageBreak/>
        <w:t xml:space="preserve">    beq $t2, $zero, WaitForDis   # if $t2 == 0 then Polling</w:t>
      </w:r>
    </w:p>
    <w:p w14:paraId="49F2C685" w14:textId="77777777" w:rsidR="00507845" w:rsidRDefault="00507845" w:rsidP="00507845"/>
    <w:p w14:paraId="01B6B1AA" w14:textId="77777777" w:rsidR="00507845" w:rsidRDefault="00507845" w:rsidP="00507845">
      <w:r>
        <w:t>Kiemtra:</w:t>
      </w:r>
    </w:p>
    <w:p w14:paraId="58CA75F6" w14:textId="77777777" w:rsidR="00507845" w:rsidRDefault="00507845" w:rsidP="00507845">
      <w:r>
        <w:t>KiemTraE:</w:t>
      </w:r>
    </w:p>
    <w:p w14:paraId="6A1C48D7" w14:textId="77777777" w:rsidR="00507845" w:rsidRDefault="00507845" w:rsidP="00507845">
      <w:r>
        <w:t xml:space="preserve">    beq $t3, 1, KiemTraX</w:t>
      </w:r>
    </w:p>
    <w:p w14:paraId="5A235538" w14:textId="77777777" w:rsidR="00507845" w:rsidRDefault="00507845" w:rsidP="00507845">
      <w:r>
        <w:t xml:space="preserve">    beq $t0, 101, Co</w:t>
      </w:r>
    </w:p>
    <w:p w14:paraId="18891B84" w14:textId="77777777" w:rsidR="00507845" w:rsidRDefault="00507845" w:rsidP="00507845">
      <w:r>
        <w:t>KiemTraX:</w:t>
      </w:r>
    </w:p>
    <w:p w14:paraId="5EF14615" w14:textId="77777777" w:rsidR="00507845" w:rsidRDefault="00507845" w:rsidP="00507845">
      <w:r>
        <w:t xml:space="preserve">    beq $t3, 2, KiemTraI</w:t>
      </w:r>
    </w:p>
    <w:p w14:paraId="691A7722" w14:textId="77777777" w:rsidR="00507845" w:rsidRDefault="00507845" w:rsidP="00507845">
      <w:r>
        <w:t xml:space="preserve">    beq $t0, 120, Co</w:t>
      </w:r>
    </w:p>
    <w:p w14:paraId="37593595" w14:textId="77777777" w:rsidR="00507845" w:rsidRDefault="00507845" w:rsidP="00507845">
      <w:r>
        <w:t>KiemTraI:</w:t>
      </w:r>
    </w:p>
    <w:p w14:paraId="746973FC" w14:textId="77777777" w:rsidR="00507845" w:rsidRDefault="00507845" w:rsidP="00507845">
      <w:r>
        <w:t xml:space="preserve">    beq $t3, 3, KiemTraT</w:t>
      </w:r>
    </w:p>
    <w:p w14:paraId="0C93891B" w14:textId="77777777" w:rsidR="00507845" w:rsidRDefault="00507845" w:rsidP="00507845">
      <w:r>
        <w:t xml:space="preserve">    beq $t0, 105, Co</w:t>
      </w:r>
    </w:p>
    <w:p w14:paraId="12FF7C58" w14:textId="77777777" w:rsidR="00507845" w:rsidRDefault="00507845" w:rsidP="00507845">
      <w:r>
        <w:t>KiemTraT:</w:t>
      </w:r>
    </w:p>
    <w:p w14:paraId="6E5203E6" w14:textId="77777777" w:rsidR="00507845" w:rsidRDefault="00507845" w:rsidP="00507845">
      <w:r>
        <w:t xml:space="preserve">    beq $t3, 4, Encrypt2</w:t>
      </w:r>
    </w:p>
    <w:p w14:paraId="5B6C76C7" w14:textId="77777777" w:rsidR="00507845" w:rsidRDefault="00507845" w:rsidP="00507845">
      <w:r>
        <w:t xml:space="preserve">    beq $t0, 116, Co</w:t>
      </w:r>
    </w:p>
    <w:p w14:paraId="6B15A39B" w14:textId="77777777" w:rsidR="00507845" w:rsidRDefault="00507845" w:rsidP="00507845"/>
    <w:p w14:paraId="3832600E" w14:textId="77777777" w:rsidR="00507845" w:rsidRDefault="00507845" w:rsidP="00507845">
      <w:r>
        <w:t>Encrypt:</w:t>
      </w:r>
    </w:p>
    <w:p w14:paraId="7F9BBE8A" w14:textId="77777777" w:rsidR="00507845" w:rsidRDefault="00507845" w:rsidP="00507845">
      <w:r>
        <w:t xml:space="preserve">    addi $t3, $zero, 0</w:t>
      </w:r>
    </w:p>
    <w:p w14:paraId="14E9C2F3" w14:textId="77777777" w:rsidR="00507845" w:rsidRDefault="00507845" w:rsidP="00507845"/>
    <w:p w14:paraId="66E89FD8" w14:textId="77777777" w:rsidR="00507845" w:rsidRDefault="00507845" w:rsidP="00507845">
      <w:r>
        <w:t>Encrypt2:</w:t>
      </w:r>
    </w:p>
    <w:p w14:paraId="05490AD2" w14:textId="77777777" w:rsidR="00507845" w:rsidRDefault="00507845" w:rsidP="00507845">
      <w:r>
        <w:t xml:space="preserve">    beq $t0, 65, sleepA</w:t>
      </w:r>
    </w:p>
    <w:p w14:paraId="5E30DC99" w14:textId="77777777" w:rsidR="00507845" w:rsidRDefault="00507845" w:rsidP="00507845">
      <w:r>
        <w:t xml:space="preserve">    beq $t0, 97, sleepA</w:t>
      </w:r>
    </w:p>
    <w:p w14:paraId="138BD045" w14:textId="77777777" w:rsidR="00507845" w:rsidRDefault="00507845" w:rsidP="00507845">
      <w:r>
        <w:t xml:space="preserve">    beq $t0, 87, sleepW</w:t>
      </w:r>
    </w:p>
    <w:p w14:paraId="75C1B61D" w14:textId="77777777" w:rsidR="00507845" w:rsidRDefault="00507845" w:rsidP="00507845">
      <w:r>
        <w:t xml:space="preserve">    beq $t0, 119, sleepW</w:t>
      </w:r>
    </w:p>
    <w:p w14:paraId="23746894" w14:textId="77777777" w:rsidR="00507845" w:rsidRDefault="00507845" w:rsidP="00507845">
      <w:r>
        <w:t xml:space="preserve">    beq $t0, 68, sleepD</w:t>
      </w:r>
    </w:p>
    <w:p w14:paraId="43DCBAED" w14:textId="77777777" w:rsidR="00507845" w:rsidRDefault="00507845" w:rsidP="00507845">
      <w:r>
        <w:t xml:space="preserve">    beq $t0, 100, sleepD</w:t>
      </w:r>
    </w:p>
    <w:p w14:paraId="05FBE2AE" w14:textId="77777777" w:rsidR="00507845" w:rsidRDefault="00507845" w:rsidP="00507845">
      <w:r>
        <w:lastRenderedPageBreak/>
        <w:t xml:space="preserve">    beq $t0, 83, sleepS</w:t>
      </w:r>
    </w:p>
    <w:p w14:paraId="2B33D2C0" w14:textId="77777777" w:rsidR="00507845" w:rsidRDefault="00507845" w:rsidP="00507845">
      <w:r>
        <w:t xml:space="preserve">    beq $t0, 115, sleepS</w:t>
      </w:r>
    </w:p>
    <w:p w14:paraId="7E28E9A9" w14:textId="77777777" w:rsidR="00507845" w:rsidRDefault="00507845" w:rsidP="00507845">
      <w:r>
        <w:t xml:space="preserve">    beq $t0, 32, Nghiem</w:t>
      </w:r>
    </w:p>
    <w:p w14:paraId="0298F767" w14:textId="77777777" w:rsidR="00507845" w:rsidRDefault="00507845" w:rsidP="00507845">
      <w:r>
        <w:t xml:space="preserve">    beq $t0, 67, Ditiep</w:t>
      </w:r>
    </w:p>
    <w:p w14:paraId="4157D966" w14:textId="77777777" w:rsidR="00507845" w:rsidRDefault="00507845" w:rsidP="00507845">
      <w:r>
        <w:t xml:space="preserve">    beq $t0, 99, Ditiep</w:t>
      </w:r>
    </w:p>
    <w:p w14:paraId="623BF3A0" w14:textId="77777777" w:rsidR="00507845" w:rsidRDefault="00507845" w:rsidP="00507845"/>
    <w:p w14:paraId="30FE1C3D" w14:textId="77777777" w:rsidR="00507845" w:rsidRDefault="00507845" w:rsidP="00507845">
      <w:r>
        <w:t>ShowKey:</w:t>
      </w:r>
    </w:p>
    <w:p w14:paraId="1F8E2535" w14:textId="77777777" w:rsidR="00507845" w:rsidRDefault="00507845" w:rsidP="00507845">
      <w:r>
        <w:t xml:space="preserve">    sw $t0, 0($s0)         # show key</w:t>
      </w:r>
    </w:p>
    <w:p w14:paraId="2B361BF3" w14:textId="77777777" w:rsidR="00507845" w:rsidRDefault="00507845" w:rsidP="00507845">
      <w:r>
        <w:t xml:space="preserve">    nop</w:t>
      </w:r>
    </w:p>
    <w:p w14:paraId="55DB0DDF" w14:textId="77777777" w:rsidR="00507845" w:rsidRDefault="00507845" w:rsidP="00507845">
      <w:r>
        <w:t xml:space="preserve">    j loop</w:t>
      </w:r>
    </w:p>
    <w:p w14:paraId="2E14C115" w14:textId="77777777" w:rsidR="00507845" w:rsidRDefault="00507845" w:rsidP="00507845">
      <w:r>
        <w:t>Co:</w:t>
      </w:r>
    </w:p>
    <w:p w14:paraId="6D401CFD" w14:textId="77777777" w:rsidR="00507845" w:rsidRDefault="00507845" w:rsidP="00507845">
      <w:r>
        <w:t xml:space="preserve">    addi $t3, $t3, 1</w:t>
      </w:r>
    </w:p>
    <w:p w14:paraId="4FA5185C" w14:textId="77777777" w:rsidR="00507845" w:rsidRDefault="00507845" w:rsidP="00507845">
      <w:r>
        <w:t xml:space="preserve">    j Encrypt2</w:t>
      </w:r>
    </w:p>
    <w:p w14:paraId="3CAC9B3C" w14:textId="77777777" w:rsidR="00507845" w:rsidRDefault="00507845" w:rsidP="00507845">
      <w:r>
        <w:t>sleepW:</w:t>
      </w:r>
    </w:p>
    <w:p w14:paraId="44CC2224" w14:textId="77777777" w:rsidR="00507845" w:rsidRDefault="00507845" w:rsidP="00507845">
      <w:r>
        <w:t xml:space="preserve">    addi $a0, $zero, 0</w:t>
      </w:r>
    </w:p>
    <w:p w14:paraId="664694A5" w14:textId="77777777" w:rsidR="00507845" w:rsidRDefault="00507845" w:rsidP="00507845">
      <w:r>
        <w:t xml:space="preserve">    jal ROTATE</w:t>
      </w:r>
    </w:p>
    <w:p w14:paraId="3CC1686A" w14:textId="77777777" w:rsidR="00507845" w:rsidRDefault="00507845" w:rsidP="00507845">
      <w:r>
        <w:t xml:space="preserve">    jal GO</w:t>
      </w:r>
    </w:p>
    <w:p w14:paraId="62CF889E" w14:textId="77777777" w:rsidR="00507845" w:rsidRDefault="00507845" w:rsidP="00507845">
      <w:r>
        <w:t xml:space="preserve">    jal UNTRACK   # keep old track</w:t>
      </w:r>
    </w:p>
    <w:p w14:paraId="4EB8F4A2" w14:textId="77777777" w:rsidR="00507845" w:rsidRDefault="00507845" w:rsidP="00507845">
      <w:r>
        <w:t xml:space="preserve">    jal TRACK     # and draw new track line</w:t>
      </w:r>
    </w:p>
    <w:p w14:paraId="288DBF86" w14:textId="77777777" w:rsidR="00507845" w:rsidRDefault="00507845" w:rsidP="00507845">
      <w:r>
        <w:t xml:space="preserve">    j ShowKey</w:t>
      </w:r>
    </w:p>
    <w:p w14:paraId="536F1E64" w14:textId="77777777" w:rsidR="00507845" w:rsidRDefault="00507845" w:rsidP="00507845">
      <w:r>
        <w:t>sleepS:</w:t>
      </w:r>
    </w:p>
    <w:p w14:paraId="68EDBD10" w14:textId="77777777" w:rsidR="00507845" w:rsidRDefault="00507845" w:rsidP="00507845">
      <w:r>
        <w:t xml:space="preserve">    addi $a0, $zero, 180</w:t>
      </w:r>
    </w:p>
    <w:p w14:paraId="037B0DBF" w14:textId="77777777" w:rsidR="00507845" w:rsidRDefault="00507845" w:rsidP="00507845">
      <w:r>
        <w:t xml:space="preserve">    jal ROTATE</w:t>
      </w:r>
    </w:p>
    <w:p w14:paraId="22CB0053" w14:textId="77777777" w:rsidR="00507845" w:rsidRDefault="00507845" w:rsidP="00507845">
      <w:r>
        <w:t xml:space="preserve">    jal GO</w:t>
      </w:r>
    </w:p>
    <w:p w14:paraId="60D842DF" w14:textId="77777777" w:rsidR="00507845" w:rsidRDefault="00507845" w:rsidP="00507845">
      <w:r>
        <w:t xml:space="preserve">    jal UNTRACK   # keep old track</w:t>
      </w:r>
    </w:p>
    <w:p w14:paraId="638A533B" w14:textId="77777777" w:rsidR="00507845" w:rsidRDefault="00507845" w:rsidP="00507845">
      <w:r>
        <w:t xml:space="preserve">    jal TRACK     # and draw new track line</w:t>
      </w:r>
    </w:p>
    <w:p w14:paraId="4CA7DFB1" w14:textId="77777777" w:rsidR="00507845" w:rsidRDefault="00507845" w:rsidP="00507845">
      <w:r>
        <w:lastRenderedPageBreak/>
        <w:t xml:space="preserve">    j ShowKey</w:t>
      </w:r>
    </w:p>
    <w:p w14:paraId="4FBDFD03" w14:textId="77777777" w:rsidR="00507845" w:rsidRDefault="00507845" w:rsidP="00507845">
      <w:r>
        <w:t>sleepD:</w:t>
      </w:r>
    </w:p>
    <w:p w14:paraId="46A0290B" w14:textId="77777777" w:rsidR="00507845" w:rsidRDefault="00507845" w:rsidP="00507845">
      <w:r>
        <w:t xml:space="preserve">    addi $a0, $zero, 90</w:t>
      </w:r>
    </w:p>
    <w:p w14:paraId="09535361" w14:textId="77777777" w:rsidR="00507845" w:rsidRDefault="00507845" w:rsidP="00507845">
      <w:r>
        <w:t xml:space="preserve">    jal ROTATE</w:t>
      </w:r>
    </w:p>
    <w:p w14:paraId="5CB2758C" w14:textId="77777777" w:rsidR="00507845" w:rsidRDefault="00507845" w:rsidP="00507845">
      <w:r>
        <w:t xml:space="preserve">    jal GO</w:t>
      </w:r>
    </w:p>
    <w:p w14:paraId="4554565F" w14:textId="77777777" w:rsidR="00507845" w:rsidRDefault="00507845" w:rsidP="00507845">
      <w:r>
        <w:t xml:space="preserve">    jal UNTRACK   # keep old track</w:t>
      </w:r>
    </w:p>
    <w:p w14:paraId="4F826489" w14:textId="77777777" w:rsidR="00507845" w:rsidRDefault="00507845" w:rsidP="00507845">
      <w:r>
        <w:t xml:space="preserve">    jal TRACK     # and draw new track line</w:t>
      </w:r>
    </w:p>
    <w:p w14:paraId="5857B66E" w14:textId="77777777" w:rsidR="00507845" w:rsidRDefault="00507845" w:rsidP="00507845">
      <w:r>
        <w:t xml:space="preserve">    j ShowKey</w:t>
      </w:r>
    </w:p>
    <w:p w14:paraId="3C30DD28" w14:textId="77777777" w:rsidR="00507845" w:rsidRDefault="00507845" w:rsidP="00507845">
      <w:r>
        <w:t>sleepA:</w:t>
      </w:r>
    </w:p>
    <w:p w14:paraId="39A119E1" w14:textId="77777777" w:rsidR="00507845" w:rsidRDefault="00507845" w:rsidP="00507845">
      <w:r>
        <w:t xml:space="preserve">    addi $a0, $zero, 270</w:t>
      </w:r>
    </w:p>
    <w:p w14:paraId="746A981D" w14:textId="77777777" w:rsidR="00507845" w:rsidRDefault="00507845" w:rsidP="00507845">
      <w:r>
        <w:t xml:space="preserve">    jal ROTATE</w:t>
      </w:r>
    </w:p>
    <w:p w14:paraId="385A8666" w14:textId="77777777" w:rsidR="00507845" w:rsidRDefault="00507845" w:rsidP="00507845">
      <w:r>
        <w:t xml:space="preserve">    jal GO</w:t>
      </w:r>
    </w:p>
    <w:p w14:paraId="03E2C642" w14:textId="77777777" w:rsidR="00507845" w:rsidRDefault="00507845" w:rsidP="00507845">
      <w:r>
        <w:t xml:space="preserve">    jal UNTRACK   # keep old track</w:t>
      </w:r>
    </w:p>
    <w:p w14:paraId="2DDC853B" w14:textId="77777777" w:rsidR="00507845" w:rsidRDefault="00507845" w:rsidP="00507845">
      <w:r>
        <w:t xml:space="preserve">    jal TRACK     # and draw new track line</w:t>
      </w:r>
    </w:p>
    <w:p w14:paraId="7FEFE532" w14:textId="77777777" w:rsidR="00507845" w:rsidRDefault="00507845" w:rsidP="00507845">
      <w:r>
        <w:t xml:space="preserve">    j ShowKey</w:t>
      </w:r>
    </w:p>
    <w:p w14:paraId="68758668" w14:textId="77777777" w:rsidR="00507845" w:rsidRDefault="00507845" w:rsidP="00507845">
      <w:r>
        <w:t>Nghiem:</w:t>
      </w:r>
    </w:p>
    <w:p w14:paraId="7FB22808" w14:textId="77777777" w:rsidR="00507845" w:rsidRDefault="00507845" w:rsidP="00507845">
      <w:r>
        <w:t xml:space="preserve">    jal STOP</w:t>
      </w:r>
    </w:p>
    <w:p w14:paraId="70B6BC74" w14:textId="77777777" w:rsidR="00507845" w:rsidRDefault="00507845" w:rsidP="00507845">
      <w:r>
        <w:t xml:space="preserve">    j ShowKey</w:t>
      </w:r>
    </w:p>
    <w:p w14:paraId="244B73D6" w14:textId="77777777" w:rsidR="00507845" w:rsidRDefault="00507845" w:rsidP="00507845">
      <w:r>
        <w:t>Ditiep:</w:t>
      </w:r>
    </w:p>
    <w:p w14:paraId="7DA7B08E" w14:textId="77777777" w:rsidR="00507845" w:rsidRDefault="00507845" w:rsidP="00507845">
      <w:r>
        <w:t xml:space="preserve">    jal GO</w:t>
      </w:r>
    </w:p>
    <w:p w14:paraId="252D334B" w14:textId="77777777" w:rsidR="00507845" w:rsidRDefault="00507845" w:rsidP="00507845">
      <w:r>
        <w:t xml:space="preserve">    j ShowKey</w:t>
      </w:r>
    </w:p>
    <w:p w14:paraId="21BD8AE9" w14:textId="77777777" w:rsidR="00507845" w:rsidRDefault="00507845" w:rsidP="00507845">
      <w:r>
        <w:t>end_main:</w:t>
      </w:r>
    </w:p>
    <w:p w14:paraId="6F8AF6AC" w14:textId="77777777" w:rsidR="00507845" w:rsidRDefault="00507845" w:rsidP="00507845">
      <w:r>
        <w:t>GO:</w:t>
      </w:r>
    </w:p>
    <w:p w14:paraId="41261BFF" w14:textId="77777777" w:rsidR="00507845" w:rsidRDefault="00507845" w:rsidP="00507845">
      <w:r>
        <w:t xml:space="preserve">    li $at, MOVING         # change MOVING port</w:t>
      </w:r>
    </w:p>
    <w:p w14:paraId="6E0CD4AF" w14:textId="77777777" w:rsidR="00507845" w:rsidRDefault="00507845" w:rsidP="00507845">
      <w:r>
        <w:t xml:space="preserve">    addi $k0, $zero, 1     # to logic 1</w:t>
      </w:r>
    </w:p>
    <w:p w14:paraId="7D482F9D" w14:textId="77777777" w:rsidR="00507845" w:rsidRDefault="00507845" w:rsidP="00507845">
      <w:r>
        <w:t xml:space="preserve">    sb $k0, 0($at)         # to start running</w:t>
      </w:r>
    </w:p>
    <w:p w14:paraId="5557858E" w14:textId="77777777" w:rsidR="00507845" w:rsidRDefault="00507845" w:rsidP="00507845">
      <w:r>
        <w:lastRenderedPageBreak/>
        <w:t xml:space="preserve">    jr $ra</w:t>
      </w:r>
    </w:p>
    <w:p w14:paraId="19AB8B9B" w14:textId="77777777" w:rsidR="00507845" w:rsidRDefault="00507845" w:rsidP="00507845"/>
    <w:p w14:paraId="651765D0" w14:textId="77777777" w:rsidR="00507845" w:rsidRDefault="00507845" w:rsidP="00507845">
      <w:r>
        <w:t>ROTATE:</w:t>
      </w:r>
    </w:p>
    <w:p w14:paraId="4DA9D8B8" w14:textId="77777777" w:rsidR="00507845" w:rsidRDefault="00507845" w:rsidP="00507845">
      <w:r>
        <w:t xml:space="preserve">    li $at, HEADING        # change HEADING port</w:t>
      </w:r>
    </w:p>
    <w:p w14:paraId="07EBE3DD" w14:textId="77777777" w:rsidR="00507845" w:rsidRDefault="00507845" w:rsidP="00507845">
      <w:r>
        <w:t xml:space="preserve">    sw $a0, 0($at)     # to rotate robot</w:t>
      </w:r>
    </w:p>
    <w:p w14:paraId="7F9140AA" w14:textId="77777777" w:rsidR="00507845" w:rsidRDefault="00507845" w:rsidP="00507845">
      <w:r>
        <w:t xml:space="preserve">    jr $ra</w:t>
      </w:r>
    </w:p>
    <w:p w14:paraId="026AC07C" w14:textId="77777777" w:rsidR="00507845" w:rsidRDefault="00507845" w:rsidP="00507845"/>
    <w:p w14:paraId="5466F8F0" w14:textId="77777777" w:rsidR="00507845" w:rsidRDefault="00507845" w:rsidP="00507845">
      <w:r>
        <w:t>STOP:</w:t>
      </w:r>
    </w:p>
    <w:p w14:paraId="0D68E942" w14:textId="77777777" w:rsidR="00507845" w:rsidRDefault="00507845" w:rsidP="00507845">
      <w:r>
        <w:t xml:space="preserve">    li $at, MOVING         # change MOVING port to 0</w:t>
      </w:r>
    </w:p>
    <w:p w14:paraId="0CC939D5" w14:textId="77777777" w:rsidR="00507845" w:rsidRDefault="00507845" w:rsidP="00507845">
      <w:r>
        <w:t xml:space="preserve">    sb $zero, 0($at)       # to stop</w:t>
      </w:r>
    </w:p>
    <w:p w14:paraId="1EBC6457" w14:textId="77777777" w:rsidR="00507845" w:rsidRDefault="00507845" w:rsidP="00507845">
      <w:r>
        <w:t xml:space="preserve">    jr $ra</w:t>
      </w:r>
    </w:p>
    <w:p w14:paraId="3C622DC7" w14:textId="77777777" w:rsidR="00507845" w:rsidRDefault="00507845" w:rsidP="00507845"/>
    <w:p w14:paraId="1D8312C5" w14:textId="77777777" w:rsidR="00507845" w:rsidRDefault="00507845" w:rsidP="00507845">
      <w:r>
        <w:t>TRACK:</w:t>
      </w:r>
    </w:p>
    <w:p w14:paraId="4873E37C" w14:textId="77777777" w:rsidR="00507845" w:rsidRDefault="00507845" w:rsidP="00507845">
      <w:r>
        <w:t xml:space="preserve">    li $at, LEAVETRACK     # change LEAVETRACK port</w:t>
      </w:r>
    </w:p>
    <w:p w14:paraId="20EAF6AC" w14:textId="77777777" w:rsidR="00507845" w:rsidRDefault="00507845" w:rsidP="00507845">
      <w:r>
        <w:t xml:space="preserve">    addi $k0, $zero, 1     # to logic 1</w:t>
      </w:r>
    </w:p>
    <w:p w14:paraId="7105EA2A" w14:textId="77777777" w:rsidR="00507845" w:rsidRDefault="00507845" w:rsidP="00507845">
      <w:r>
        <w:t xml:space="preserve">    sb $k0, 0($at)         # to start tracking</w:t>
      </w:r>
    </w:p>
    <w:p w14:paraId="0AF54A9E" w14:textId="77777777" w:rsidR="00507845" w:rsidRDefault="00507845" w:rsidP="00507845">
      <w:r>
        <w:t xml:space="preserve">    jr $ra</w:t>
      </w:r>
    </w:p>
    <w:p w14:paraId="7F3C3E86" w14:textId="77777777" w:rsidR="00507845" w:rsidRDefault="00507845" w:rsidP="00507845"/>
    <w:p w14:paraId="4537A48C" w14:textId="77777777" w:rsidR="00507845" w:rsidRDefault="00507845" w:rsidP="00507845">
      <w:r>
        <w:t>UNTRACK:</w:t>
      </w:r>
    </w:p>
    <w:p w14:paraId="02B07118" w14:textId="77777777" w:rsidR="00507845" w:rsidRDefault="00507845" w:rsidP="00507845">
      <w:r>
        <w:t xml:space="preserve">    li $at, LEAVETRACK     # change LEAVETRACK port to 0</w:t>
      </w:r>
    </w:p>
    <w:p w14:paraId="45EF5E37" w14:textId="77777777" w:rsidR="00507845" w:rsidRDefault="00507845" w:rsidP="00507845">
      <w:r>
        <w:t xml:space="preserve">    sb $zero, 0($at)       # to stop drawing tail</w:t>
      </w:r>
    </w:p>
    <w:p w14:paraId="1A4FA28E" w14:textId="0AFE3C2D" w:rsidR="00621442" w:rsidRDefault="00507845" w:rsidP="00507845">
      <w:r>
        <w:t xml:space="preserve">    jr $ra</w:t>
      </w:r>
    </w:p>
    <w:p w14:paraId="4518567E" w14:textId="77777777" w:rsidR="002C138F" w:rsidRDefault="002C138F"/>
    <w:sectPr w:rsidR="002C138F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5"/>
    <w:rsid w:val="001E05A5"/>
    <w:rsid w:val="002C138F"/>
    <w:rsid w:val="00507845"/>
    <w:rsid w:val="00590F27"/>
    <w:rsid w:val="005C3602"/>
    <w:rsid w:val="00621442"/>
    <w:rsid w:val="006B5356"/>
    <w:rsid w:val="006F23E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75B2"/>
  <w15:chartTrackingRefBased/>
  <w15:docId w15:val="{217674ED-86DE-4EA7-BD3D-C87B805F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5C3602"/>
    <w:rPr>
      <w:rFonts w:ascii="Cambria" w:hAnsi="Cambria" w:hint="default"/>
      <w:b/>
      <w:bCs/>
      <w:i w:val="0"/>
      <w:iCs w:val="0"/>
      <w:color w:val="1F497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DDDD853C604EAB8987F10F092850" ma:contentTypeVersion="14" ma:contentTypeDescription="Create a new document." ma:contentTypeScope="" ma:versionID="6f4de8ac9130e91bb52d474bccc2feae">
  <xsd:schema xmlns:xsd="http://www.w3.org/2001/XMLSchema" xmlns:xs="http://www.w3.org/2001/XMLSchema" xmlns:p="http://schemas.microsoft.com/office/2006/metadata/properties" xmlns:ns2="b2d53b23-f41c-40f3-83ae-1c979ef99b51" xmlns:ns3="fb96db37-c84d-4af3-bd55-080f1e5e34d1" targetNamespace="http://schemas.microsoft.com/office/2006/metadata/properties" ma:root="true" ma:fieldsID="d18a4f73152567145185700dc2f53f97" ns2:_="" ns3:_="">
    <xsd:import namespace="b2d53b23-f41c-40f3-83ae-1c979ef99b51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53b23-f41c-40f3-83ae-1c979ef99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81cea7-e217-4190-9a53-e665e6ae6268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53b23-f41c-40f3-83ae-1c979ef99b51">
      <Terms xmlns="http://schemas.microsoft.com/office/infopath/2007/PartnerControls"/>
    </lcf76f155ced4ddcb4097134ff3c332f>
    <ReferenceId xmlns="b2d53b23-f41c-40f3-83ae-1c979ef99b51" xsi:nil="true"/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F43144A1-4809-49E8-88AA-C32DA8C02005}"/>
</file>

<file path=customXml/itemProps2.xml><?xml version="1.0" encoding="utf-8"?>
<ds:datastoreItem xmlns:ds="http://schemas.openxmlformats.org/officeDocument/2006/customXml" ds:itemID="{F7EF432A-DD0C-416C-BF8F-7B8FC4FB9071}"/>
</file>

<file path=customXml/itemProps3.xml><?xml version="1.0" encoding="utf-8"?>
<ds:datastoreItem xmlns:ds="http://schemas.openxmlformats.org/officeDocument/2006/customXml" ds:itemID="{42FCC371-01A3-46B6-A2F8-34CDED3F88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 20225659</dc:creator>
  <cp:keywords/>
  <dc:description/>
  <cp:lastModifiedBy>Nguyen Hong Phuc 20225659</cp:lastModifiedBy>
  <cp:revision>1</cp:revision>
  <dcterms:created xsi:type="dcterms:W3CDTF">2024-05-15T00:50:00Z</dcterms:created>
  <dcterms:modified xsi:type="dcterms:W3CDTF">2024-05-15T02:12:00Z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0x010100867DDDDD853C604EAB8987F10F092850</vt:lpwstr>
  </property>
</Properties>
</file>