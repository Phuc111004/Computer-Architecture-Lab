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7C61" w14:textId="6C88EDF4" w:rsidR="00F132E6" w:rsidRPr="00555534" w:rsidRDefault="00F132E6" w:rsidP="00F132E6">
      <w:pPr>
        <w:jc w:val="center"/>
        <w:rPr>
          <w:rFonts w:cs="Times New Roman"/>
          <w:b/>
          <w:bCs/>
          <w:sz w:val="48"/>
          <w:szCs w:val="48"/>
        </w:rPr>
      </w:pPr>
      <w:ins w:id="0" w:author="Microsoft Word" w:date="2023-12-20T07:44:00Z">
        <w:r w:rsidRPr="00555534">
          <w:rPr>
            <w:rFonts w:cs="Times New Roman"/>
            <w:b/>
            <w:bCs/>
            <w:sz w:val="48"/>
            <w:szCs w:val="48"/>
          </w:rPr>
          <w:softHyphen/>
        </w:r>
        <w:r w:rsidRPr="00555534">
          <w:rPr>
            <w:rFonts w:cs="Times New Roman"/>
            <w:b/>
            <w:bCs/>
            <w:sz w:val="48"/>
            <w:szCs w:val="48"/>
          </w:rPr>
          <w:softHyphen/>
        </w:r>
        <w:r w:rsidRPr="00555534">
          <w:rPr>
            <w:rFonts w:cs="Times New Roman"/>
            <w:b/>
            <w:bCs/>
            <w:sz w:val="48"/>
            <w:szCs w:val="48"/>
          </w:rPr>
          <w:softHyphen/>
        </w:r>
        <w:r w:rsidRPr="00555534">
          <w:rPr>
            <w:rFonts w:cs="Times New Roman"/>
            <w:b/>
            <w:bCs/>
            <w:sz w:val="48"/>
            <w:szCs w:val="48"/>
          </w:rPr>
          <w:softHyphen/>
        </w:r>
      </w:ins>
      <w:r w:rsidRPr="00555534">
        <w:rPr>
          <w:rFonts w:cs="Times New Roman"/>
          <w:b/>
          <w:bCs/>
          <w:sz w:val="48"/>
          <w:szCs w:val="48"/>
        </w:rPr>
        <w:t xml:space="preserve">Computer Architecture Lab Report Week </w:t>
      </w:r>
      <w:r w:rsidRPr="00555534">
        <w:rPr>
          <w:rFonts w:cs="Times New Roman"/>
          <w:b/>
          <w:bCs/>
          <w:sz w:val="48"/>
          <w:szCs w:val="48"/>
        </w:rPr>
        <w:t>10</w:t>
      </w:r>
    </w:p>
    <w:p w14:paraId="6BBD50A7" w14:textId="77777777" w:rsidR="00F132E6" w:rsidRPr="00555534" w:rsidRDefault="00F132E6" w:rsidP="00F132E6">
      <w:pPr>
        <w:jc w:val="center"/>
        <w:rPr>
          <w:rFonts w:cs="Times New Roman"/>
          <w:b/>
          <w:bCs/>
          <w:sz w:val="40"/>
          <w:szCs w:val="40"/>
        </w:rPr>
      </w:pPr>
      <w:r w:rsidRPr="00555534">
        <w:rPr>
          <w:rFonts w:cs="Times New Roman"/>
          <w:b/>
          <w:bCs/>
          <w:sz w:val="40"/>
          <w:szCs w:val="40"/>
        </w:rPr>
        <w:t>Full name: Nguyễn Hồng Phúc</w:t>
      </w:r>
    </w:p>
    <w:p w14:paraId="63F4389A" w14:textId="5C1D9250" w:rsidR="00EB5AB5" w:rsidRPr="00555534" w:rsidRDefault="00F132E6" w:rsidP="00F132E6">
      <w:pPr>
        <w:jc w:val="center"/>
        <w:rPr>
          <w:rFonts w:cs="Times New Roman"/>
          <w:b/>
          <w:bCs/>
          <w:sz w:val="40"/>
          <w:szCs w:val="40"/>
        </w:rPr>
      </w:pPr>
      <w:r w:rsidRPr="00555534">
        <w:rPr>
          <w:rFonts w:cs="Times New Roman"/>
          <w:b/>
          <w:bCs/>
          <w:sz w:val="40"/>
          <w:szCs w:val="40"/>
        </w:rPr>
        <w:t>Student ID: 20225659</w:t>
      </w:r>
    </w:p>
    <w:p w14:paraId="0CE60662" w14:textId="77777777" w:rsidR="00F132E6" w:rsidRPr="00555534" w:rsidRDefault="00F132E6" w:rsidP="00F132E6">
      <w:pPr>
        <w:rPr>
          <w:rStyle w:val="fontstyle01"/>
          <w:rFonts w:ascii="Times New Roman" w:hAnsi="Times New Roman" w:cs="Times New Roman"/>
          <w:sz w:val="40"/>
          <w:szCs w:val="40"/>
        </w:rPr>
      </w:pPr>
      <w:r w:rsidRPr="00555534">
        <w:rPr>
          <w:rStyle w:val="fontstyle01"/>
          <w:rFonts w:ascii="Times New Roman" w:hAnsi="Times New Roman" w:cs="Times New Roman"/>
          <w:sz w:val="40"/>
          <w:szCs w:val="40"/>
        </w:rPr>
        <w:t>Assignment 1</w:t>
      </w:r>
    </w:p>
    <w:p w14:paraId="7582FDD2" w14:textId="2B88B51E" w:rsidR="00F132E6" w:rsidRPr="00555534" w:rsidRDefault="00F132E6" w:rsidP="00F132E6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Code:</w:t>
      </w:r>
    </w:p>
    <w:p w14:paraId="79E5223D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>.eqv SEVENSEG_LEFT 0xFFFF0010 # Dia chi cua den led 7 doan trai.</w:t>
      </w:r>
    </w:p>
    <w:p w14:paraId="665F7153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># Bit 0 = doan a;</w:t>
      </w:r>
    </w:p>
    <w:p w14:paraId="768B5E08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># Bit 1 = doan b; ...</w:t>
      </w:r>
    </w:p>
    <w:p w14:paraId="5BA353CA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># Bit 7 = dau .</w:t>
      </w:r>
    </w:p>
    <w:p w14:paraId="23D24207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>.eqv SEVENSEG_RIGHT 0xFFFF0011 # Dia chi cua den led 7 doan phai</w:t>
      </w:r>
    </w:p>
    <w:p w14:paraId="543BD19F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>.text</w:t>
      </w:r>
    </w:p>
    <w:p w14:paraId="15E59AC1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>main:</w:t>
      </w:r>
    </w:p>
    <w:p w14:paraId="246E975C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ab/>
        <w:t>li $a0, 0x6F # set value for segments</w:t>
      </w:r>
    </w:p>
    <w:p w14:paraId="41B17592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ab/>
        <w:t>jal SHOW_7SEG_LEFT # show</w:t>
      </w:r>
    </w:p>
    <w:p w14:paraId="4FF83103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ab/>
        <w:t>li $a0, 0x6D # set value for segments</w:t>
      </w:r>
    </w:p>
    <w:p w14:paraId="7F7D2B29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ab/>
        <w:t>jal SHOW_7SEG_RIGHT # show</w:t>
      </w:r>
    </w:p>
    <w:p w14:paraId="7FEDB362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ab/>
        <w:t>exit: li $v0, 10</w:t>
      </w:r>
    </w:p>
    <w:p w14:paraId="5D07C198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>syscall</w:t>
      </w:r>
    </w:p>
    <w:p w14:paraId="0D9ABBF7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>endmain:</w:t>
      </w:r>
    </w:p>
    <w:p w14:paraId="04299ABF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>#---------------------------------------------------------------</w:t>
      </w:r>
    </w:p>
    <w:p w14:paraId="4B2244B6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># Function SHOW_7SEG_LEFT : turn on/off the 7seg</w:t>
      </w:r>
    </w:p>
    <w:p w14:paraId="7CB2E436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># param[in] $a0 value to shown</w:t>
      </w:r>
    </w:p>
    <w:p w14:paraId="75E9F39C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># remark $t0 changed</w:t>
      </w:r>
    </w:p>
    <w:p w14:paraId="2B339B96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>#---------------------------------------------------------------</w:t>
      </w:r>
    </w:p>
    <w:p w14:paraId="75E4A354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 xml:space="preserve">SHOW_7SEG_LEFT: </w:t>
      </w:r>
    </w:p>
    <w:p w14:paraId="5F5AC58D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lastRenderedPageBreak/>
        <w:tab/>
        <w:t>li $t0, SEVENSEG_LEFT # assign port's address</w:t>
      </w:r>
    </w:p>
    <w:p w14:paraId="38598BC3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ab/>
        <w:t>sb $a0, 0($t0) # assign new value</w:t>
      </w:r>
    </w:p>
    <w:p w14:paraId="5E539400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ab/>
        <w:t>jr $ra</w:t>
      </w:r>
    </w:p>
    <w:p w14:paraId="4761ADE0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>#---------------------------------------------------------------</w:t>
      </w:r>
    </w:p>
    <w:p w14:paraId="0958371B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># Function SHOW_7SEG_RIGHT : turn on/off the 7seg</w:t>
      </w:r>
    </w:p>
    <w:p w14:paraId="1846BA49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># param[in] $a0 value to shown</w:t>
      </w:r>
    </w:p>
    <w:p w14:paraId="6C655430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># remark $t0 changed</w:t>
      </w:r>
    </w:p>
    <w:p w14:paraId="065BB532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>#---------------------------------------------------------------</w:t>
      </w:r>
    </w:p>
    <w:p w14:paraId="0742E71B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>SHOW_7SEG_RIGHT: li $t0, SEVENSEG_RIGHT # assign port's address</w:t>
      </w:r>
    </w:p>
    <w:p w14:paraId="2CA8A32B" w14:textId="77777777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>sb $a0, 0($t0) # assign new value</w:t>
      </w:r>
    </w:p>
    <w:p w14:paraId="36991099" w14:textId="794FD993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t>jr $ra</w:t>
      </w:r>
    </w:p>
    <w:p w14:paraId="075AD3C4" w14:textId="0E12DF6A" w:rsidR="00F132E6" w:rsidRPr="00555534" w:rsidRDefault="00F132E6" w:rsidP="00F132E6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Kết quả:</w:t>
      </w:r>
    </w:p>
    <w:p w14:paraId="0511ACC5" w14:textId="34D8E0B9" w:rsidR="00F132E6" w:rsidRPr="00555534" w:rsidRDefault="00F132E6" w:rsidP="00F132E6">
      <w:pPr>
        <w:rPr>
          <w:rFonts w:cs="Times New Roman"/>
          <w:szCs w:val="28"/>
        </w:rPr>
      </w:pPr>
      <w:r w:rsidRPr="00555534">
        <w:rPr>
          <w:rFonts w:cs="Times New Roman"/>
          <w:color w:val="000000"/>
          <w:szCs w:val="28"/>
        </w:rPr>
        <w:t>Mở Digital Lab Sim trong Tool, kết nối nó với MIPS, chạy và hiển thị kết quả</w:t>
      </w:r>
      <w:r w:rsidRPr="00555534">
        <w:rPr>
          <w:rFonts w:cs="Times New Roman"/>
          <w:color w:val="000000"/>
          <w:szCs w:val="28"/>
        </w:rPr>
        <w:t xml:space="preserve"> mssv là 20225659</w:t>
      </w:r>
      <w:r w:rsidRPr="00555534">
        <w:rPr>
          <w:rFonts w:cs="Times New Roman"/>
          <w:color w:val="000000"/>
          <w:szCs w:val="28"/>
        </w:rPr>
        <w:t xml:space="preserve">, số </w:t>
      </w:r>
      <w:r w:rsidRPr="00555534">
        <w:rPr>
          <w:rFonts w:cs="Times New Roman"/>
          <w:color w:val="000000"/>
          <w:szCs w:val="28"/>
        </w:rPr>
        <w:t>59</w:t>
      </w:r>
      <w:r w:rsidRPr="00555534">
        <w:rPr>
          <w:rFonts w:cs="Times New Roman"/>
          <w:color w:val="000000"/>
          <w:szCs w:val="28"/>
        </w:rPr>
        <w:t xml:space="preserve"> là số cần hiện ra</w:t>
      </w:r>
    </w:p>
    <w:p w14:paraId="5FFE4D45" w14:textId="249EBC5A" w:rsidR="00F132E6" w:rsidRPr="00555534" w:rsidRDefault="00F132E6" w:rsidP="00F132E6">
      <w:pPr>
        <w:rPr>
          <w:rFonts w:cs="Times New Roman"/>
        </w:rPr>
      </w:pPr>
      <w:r w:rsidRPr="00555534">
        <w:rPr>
          <w:rFonts w:cs="Times New Roman"/>
        </w:rPr>
        <w:drawing>
          <wp:inline distT="0" distB="0" distL="0" distR="0" wp14:anchorId="4B1F23F8" wp14:editId="6C7376BA">
            <wp:extent cx="597154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890E" w14:textId="073DC339" w:rsidR="00F132E6" w:rsidRDefault="00F132E6" w:rsidP="00F132E6">
      <w:pPr>
        <w:rPr>
          <w:rFonts w:cs="Times New Roman"/>
        </w:rPr>
      </w:pPr>
      <w:r w:rsidRPr="00555534">
        <w:rPr>
          <w:rFonts w:cs="Times New Roman"/>
        </w:rPr>
        <w:t xml:space="preserve">Kết quả đúng với </w:t>
      </w:r>
      <w:r w:rsidR="00555534" w:rsidRPr="00555534">
        <w:rPr>
          <w:rFonts w:cs="Times New Roman"/>
        </w:rPr>
        <w:t>yêu cầu bài</w:t>
      </w:r>
      <w:r w:rsidRPr="00555534">
        <w:rPr>
          <w:rFonts w:cs="Times New Roman"/>
        </w:rPr>
        <w:t>.</w:t>
      </w:r>
    </w:p>
    <w:p w14:paraId="70CC8F9A" w14:textId="77777777" w:rsidR="00555534" w:rsidRDefault="00555534" w:rsidP="00555534">
      <w:pPr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5F3AD4D2" w14:textId="17F65E55" w:rsidR="00555534" w:rsidRPr="00555534" w:rsidRDefault="00555534" w:rsidP="00555534">
      <w:pPr>
        <w:rPr>
          <w:rStyle w:val="fontstyle01"/>
          <w:rFonts w:ascii="Times New Roman" w:hAnsi="Times New Roman" w:cs="Times New Roman"/>
          <w:sz w:val="40"/>
          <w:szCs w:val="40"/>
        </w:rPr>
      </w:pPr>
      <w:r w:rsidRPr="00555534">
        <w:rPr>
          <w:rStyle w:val="fontstyle01"/>
          <w:rFonts w:ascii="Times New Roman" w:hAnsi="Times New Roman" w:cs="Times New Roman"/>
          <w:sz w:val="40"/>
          <w:szCs w:val="40"/>
        </w:rPr>
        <w:lastRenderedPageBreak/>
        <w:t xml:space="preserve">Assignment </w:t>
      </w:r>
      <w:r>
        <w:rPr>
          <w:rStyle w:val="fontstyle01"/>
          <w:rFonts w:ascii="Times New Roman" w:hAnsi="Times New Roman" w:cs="Times New Roman"/>
          <w:sz w:val="40"/>
          <w:szCs w:val="40"/>
        </w:rPr>
        <w:t>2</w:t>
      </w:r>
    </w:p>
    <w:p w14:paraId="6F036C3B" w14:textId="77777777" w:rsidR="00555534" w:rsidRPr="00555534" w:rsidRDefault="00555534" w:rsidP="00555534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Code:</w:t>
      </w:r>
    </w:p>
    <w:p w14:paraId="3E0F2C1F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.eqv SEVENSEG_LEFT 0xFFFF0011 # Dia chi cua den led 7 doan trai.</w:t>
      </w:r>
    </w:p>
    <w:p w14:paraId="671C8211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# Bit 0 = doan a;</w:t>
      </w:r>
    </w:p>
    <w:p w14:paraId="4BB6BA17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# Bit 1 = doan b; ...</w:t>
      </w:r>
    </w:p>
    <w:p w14:paraId="3C0DDE1F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# Bit 7 = dau .</w:t>
      </w:r>
    </w:p>
    <w:p w14:paraId="7B0F15F6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.eqv SEVENSEG_RIGHT 0xFFFF0010 # Dia chi cua den led 7 doan phai</w:t>
      </w:r>
    </w:p>
    <w:p w14:paraId="0CCA823F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.data</w:t>
      </w:r>
    </w:p>
    <w:p w14:paraId="4FF35260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message: .asciiz "Nhap vao mot so nguyen: "</w:t>
      </w:r>
    </w:p>
    <w:p w14:paraId="44ABFC26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.text</w:t>
      </w:r>
    </w:p>
    <w:p w14:paraId="14F51E64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main:</w:t>
      </w:r>
    </w:p>
    <w:p w14:paraId="1A9B9AFA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li $v0, 4</w:t>
      </w:r>
    </w:p>
    <w:p w14:paraId="5E952895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la $a0, message</w:t>
      </w:r>
    </w:p>
    <w:p w14:paraId="1B42CC13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syscall</w:t>
      </w:r>
    </w:p>
    <w:p w14:paraId="6C9BB69D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li $v0, 5</w:t>
      </w:r>
    </w:p>
    <w:p w14:paraId="2CB98A57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syscall</w:t>
      </w:r>
    </w:p>
    <w:p w14:paraId="64FCF542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move $s0, $v0</w:t>
      </w:r>
    </w:p>
    <w:p w14:paraId="5759D405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li $t2, 10</w:t>
      </w:r>
    </w:p>
    <w:p w14:paraId="2C27A500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div $s0, $t2</w:t>
      </w:r>
    </w:p>
    <w:p w14:paraId="07F1BB08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mfhi $t1</w:t>
      </w:r>
    </w:p>
    <w:p w14:paraId="5FA0E710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case0r:</w:t>
      </w:r>
    </w:p>
    <w:p w14:paraId="3ACD43C1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bne $t1, 0, case1r</w:t>
      </w:r>
    </w:p>
    <w:p w14:paraId="6FAD0F03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li $a0, 0x3F</w:t>
      </w:r>
    </w:p>
    <w:p w14:paraId="5D25E65E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jal SHOW_7SEG_RIGHT</w:t>
      </w:r>
    </w:p>
    <w:p w14:paraId="12037CCB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 defaultr</w:t>
      </w:r>
    </w:p>
    <w:p w14:paraId="2AD726A7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case1r:</w:t>
      </w:r>
    </w:p>
    <w:p w14:paraId="1AF2A345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lastRenderedPageBreak/>
        <w:tab/>
        <w:t>bne $t1, 1, case2r</w:t>
      </w:r>
    </w:p>
    <w:p w14:paraId="696E564C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li $a0, 0x6</w:t>
      </w:r>
    </w:p>
    <w:p w14:paraId="48F17F58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jal SHOW_7SEG_RIGHT</w:t>
      </w:r>
    </w:p>
    <w:p w14:paraId="73AF35B9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 defaultr</w:t>
      </w:r>
    </w:p>
    <w:p w14:paraId="23ACE37C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case2r:</w:t>
      </w:r>
    </w:p>
    <w:p w14:paraId="3A9FC777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bne $t1, 2, case3r</w:t>
      </w:r>
    </w:p>
    <w:p w14:paraId="1EB3FBA5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li $a0, 0x5B</w:t>
      </w:r>
    </w:p>
    <w:p w14:paraId="79C9B37E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jal SHOW_7SEG_RIGHT</w:t>
      </w:r>
    </w:p>
    <w:p w14:paraId="49F7DEB6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 defaultr</w:t>
      </w:r>
    </w:p>
    <w:p w14:paraId="4527C25C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case3r:</w:t>
      </w:r>
    </w:p>
    <w:p w14:paraId="21581FE3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bne $t1, 3, case4r</w:t>
      </w:r>
    </w:p>
    <w:p w14:paraId="4CCC007C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li $a0, 0x4F</w:t>
      </w:r>
    </w:p>
    <w:p w14:paraId="493B77A7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jal SHOW_7SEG_RIGHT</w:t>
      </w:r>
    </w:p>
    <w:p w14:paraId="096A1D02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 defaultr</w:t>
      </w:r>
    </w:p>
    <w:p w14:paraId="46E79950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case4r:</w:t>
      </w:r>
    </w:p>
    <w:p w14:paraId="3DF165C2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bne $t1, 4, case5r</w:t>
      </w:r>
    </w:p>
    <w:p w14:paraId="70D99931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li $a0, 0x66</w:t>
      </w:r>
    </w:p>
    <w:p w14:paraId="66D6E535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jal SHOW_7SEG_RIGHT</w:t>
      </w:r>
    </w:p>
    <w:p w14:paraId="5D241E8F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 defaultr</w:t>
      </w:r>
    </w:p>
    <w:p w14:paraId="4DB53AE6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case5r:</w:t>
      </w:r>
    </w:p>
    <w:p w14:paraId="3CA1796C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bne $t1, 5, case6r</w:t>
      </w:r>
    </w:p>
    <w:p w14:paraId="19BC0558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li $a0, 0x6D</w:t>
      </w:r>
    </w:p>
    <w:p w14:paraId="5D25C407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jal SHOW_7SEG_RIGHT</w:t>
      </w:r>
    </w:p>
    <w:p w14:paraId="0CDE3031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 defaultr</w:t>
      </w:r>
    </w:p>
    <w:p w14:paraId="42EB6DA4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case6r:</w:t>
      </w:r>
    </w:p>
    <w:p w14:paraId="5CD9FC00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bne $t1, 6, case7r</w:t>
      </w:r>
    </w:p>
    <w:p w14:paraId="31A57A85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li $a0, 0x7D</w:t>
      </w:r>
    </w:p>
    <w:p w14:paraId="345A1716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lastRenderedPageBreak/>
        <w:tab/>
        <w:t>jal SHOW_7SEG_RIGHT</w:t>
      </w:r>
    </w:p>
    <w:p w14:paraId="7F346780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 defaultr</w:t>
      </w:r>
    </w:p>
    <w:p w14:paraId="1873A8C4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case7r:</w:t>
      </w:r>
    </w:p>
    <w:p w14:paraId="281E2612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bne $t1, 7, case8r</w:t>
      </w:r>
    </w:p>
    <w:p w14:paraId="27A7433A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li $a0, 0x7</w:t>
      </w:r>
    </w:p>
    <w:p w14:paraId="56CAD4DF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jal SHOW_7SEG_RIGHT</w:t>
      </w:r>
    </w:p>
    <w:p w14:paraId="3E554FD2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 defaultr</w:t>
      </w:r>
    </w:p>
    <w:p w14:paraId="69E3F8D6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case8r:</w:t>
      </w:r>
    </w:p>
    <w:p w14:paraId="69CE29DE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bne $t1, 8, case9r</w:t>
      </w:r>
    </w:p>
    <w:p w14:paraId="25291AB8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li $a0, 0x7F</w:t>
      </w:r>
    </w:p>
    <w:p w14:paraId="34F2BBFE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jal SHOW_7SEG_RIGHT</w:t>
      </w:r>
    </w:p>
    <w:p w14:paraId="5F22CD1F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 defaultr</w:t>
      </w:r>
    </w:p>
    <w:p w14:paraId="552413E6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case9r:</w:t>
      </w:r>
    </w:p>
    <w:p w14:paraId="641C3F23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bne $t1, 9, defaultr</w:t>
      </w:r>
    </w:p>
    <w:p w14:paraId="2AAF00BA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li $a0, 0x6F</w:t>
      </w:r>
    </w:p>
    <w:p w14:paraId="16BB9F56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jal SHOW_7SEG_RIGHT</w:t>
      </w:r>
    </w:p>
    <w:p w14:paraId="36DC6FD3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 defaultr</w:t>
      </w:r>
    </w:p>
    <w:p w14:paraId="41BAB35D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defaultr:</w:t>
      </w:r>
    </w:p>
    <w:p w14:paraId="327FDC17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sub $s0, $s0, $t1</w:t>
      </w:r>
    </w:p>
    <w:p w14:paraId="6E2B2802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div $s0, $t2</w:t>
      </w:r>
    </w:p>
    <w:p w14:paraId="08AAC3C6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mflo $t3</w:t>
      </w:r>
    </w:p>
    <w:p w14:paraId="1A253DE7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div $t3, $t2</w:t>
      </w:r>
    </w:p>
    <w:p w14:paraId="21C47886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mfhi $t1</w:t>
      </w:r>
    </w:p>
    <w:p w14:paraId="0950699A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case0l:</w:t>
      </w:r>
    </w:p>
    <w:p w14:paraId="6CEFDFE8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bne $t1, 0, case1l</w:t>
      </w:r>
    </w:p>
    <w:p w14:paraId="496DB281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li $a0, 0x3F</w:t>
      </w:r>
    </w:p>
    <w:p w14:paraId="1065D602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jal SHOW_7SEG_LEFT</w:t>
      </w:r>
    </w:p>
    <w:p w14:paraId="2DCFC7B8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lastRenderedPageBreak/>
        <w:tab/>
        <w:t>j defaultl</w:t>
      </w:r>
    </w:p>
    <w:p w14:paraId="172DB224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case1l:</w:t>
      </w:r>
    </w:p>
    <w:p w14:paraId="4F17CFD1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bne $t1, 1, case2l</w:t>
      </w:r>
    </w:p>
    <w:p w14:paraId="5F8C5C5E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li $a0, 0x6</w:t>
      </w:r>
    </w:p>
    <w:p w14:paraId="26C05B04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jal SHOW_7SEG_LEFT</w:t>
      </w:r>
    </w:p>
    <w:p w14:paraId="3C706C44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 defaultl</w:t>
      </w:r>
    </w:p>
    <w:p w14:paraId="3FF62EF1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case2l:</w:t>
      </w:r>
    </w:p>
    <w:p w14:paraId="62739CE7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bne $t1, 2, case3l</w:t>
      </w:r>
    </w:p>
    <w:p w14:paraId="08574375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li $a0, 0x5B</w:t>
      </w:r>
    </w:p>
    <w:p w14:paraId="16C38472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jal SHOW_7SEG_LEFT</w:t>
      </w:r>
    </w:p>
    <w:p w14:paraId="65BCD1F1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 defaultl</w:t>
      </w:r>
    </w:p>
    <w:p w14:paraId="17CF042A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case3l:</w:t>
      </w:r>
    </w:p>
    <w:p w14:paraId="7BDF6B2A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bne $t1, 3, case4l</w:t>
      </w:r>
    </w:p>
    <w:p w14:paraId="451F1508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li $a0, 0x4F</w:t>
      </w:r>
    </w:p>
    <w:p w14:paraId="5476A79A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jal SHOW_7SEG_LEFT</w:t>
      </w:r>
    </w:p>
    <w:p w14:paraId="670894A9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 defaultl</w:t>
      </w:r>
    </w:p>
    <w:p w14:paraId="4F3C0FCE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case4l:</w:t>
      </w:r>
    </w:p>
    <w:p w14:paraId="4E3727B4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bne $t1, 4, case5l</w:t>
      </w:r>
    </w:p>
    <w:p w14:paraId="34FB0460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li $a0, 0x66</w:t>
      </w:r>
    </w:p>
    <w:p w14:paraId="1CE3A481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jal SHOW_7SEG_LEFT</w:t>
      </w:r>
    </w:p>
    <w:p w14:paraId="642AA33B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 defaultl</w:t>
      </w:r>
    </w:p>
    <w:p w14:paraId="52C4FB61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case5l:</w:t>
      </w:r>
    </w:p>
    <w:p w14:paraId="69EC961F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bne $t1, 5, case6l</w:t>
      </w:r>
    </w:p>
    <w:p w14:paraId="344813F4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li $a0, 0x6D</w:t>
      </w:r>
    </w:p>
    <w:p w14:paraId="4C3258AC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jal SHOW_7SEG_LEFT</w:t>
      </w:r>
    </w:p>
    <w:p w14:paraId="4280A0F1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 defaultl</w:t>
      </w:r>
    </w:p>
    <w:p w14:paraId="5BAB0AF3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case6l:</w:t>
      </w:r>
    </w:p>
    <w:p w14:paraId="4BCFFE78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lastRenderedPageBreak/>
        <w:tab/>
        <w:t>bne $t1, 6, case7l</w:t>
      </w:r>
    </w:p>
    <w:p w14:paraId="0562148B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li $a0, 0x7D</w:t>
      </w:r>
    </w:p>
    <w:p w14:paraId="1EBACEE5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jal SHOW_7SEG_LEFT</w:t>
      </w:r>
    </w:p>
    <w:p w14:paraId="7F9FFC15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 defaultl</w:t>
      </w:r>
    </w:p>
    <w:p w14:paraId="3796AA1D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case7l:</w:t>
      </w:r>
    </w:p>
    <w:p w14:paraId="2A08F75F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bne $t1, 7, case8l</w:t>
      </w:r>
    </w:p>
    <w:p w14:paraId="3506D360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li $a0, 0x7</w:t>
      </w:r>
    </w:p>
    <w:p w14:paraId="61E7D7E0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jal SHOW_7SEG_LEFT</w:t>
      </w:r>
    </w:p>
    <w:p w14:paraId="16518997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 defaultl</w:t>
      </w:r>
    </w:p>
    <w:p w14:paraId="511817D5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case8l:</w:t>
      </w:r>
    </w:p>
    <w:p w14:paraId="24572624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bne $t1, 8, case9l</w:t>
      </w:r>
    </w:p>
    <w:p w14:paraId="3E5EEBCD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li $a0, 0x7F</w:t>
      </w:r>
    </w:p>
    <w:p w14:paraId="5A88DE34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jal SHOW_7SEG_LEFT</w:t>
      </w:r>
    </w:p>
    <w:p w14:paraId="4FC15CB6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 defaultl</w:t>
      </w:r>
    </w:p>
    <w:p w14:paraId="480E9A91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case9l:</w:t>
      </w:r>
    </w:p>
    <w:p w14:paraId="734C8E74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bne $t1, 9, defaultl</w:t>
      </w:r>
    </w:p>
    <w:p w14:paraId="5B01F9EA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li $a0, 0x6F</w:t>
      </w:r>
    </w:p>
    <w:p w14:paraId="75DD76EC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jal SHOW_7SEG_LEFT</w:t>
      </w:r>
    </w:p>
    <w:p w14:paraId="4C2831AC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j defaultl</w:t>
      </w:r>
    </w:p>
    <w:p w14:paraId="3D0669BA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defaultl:</w:t>
      </w:r>
    </w:p>
    <w:p w14:paraId="3A12E108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li $v0, 10</w:t>
      </w:r>
    </w:p>
    <w:p w14:paraId="014FCF4B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ab/>
        <w:t>syscall</w:t>
      </w:r>
    </w:p>
    <w:p w14:paraId="6DD02C7C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endmain:</w:t>
      </w:r>
    </w:p>
    <w:p w14:paraId="664792BF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#---------------------------------------------------------------</w:t>
      </w:r>
    </w:p>
    <w:p w14:paraId="62D59EF3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# Function SHOW_7SEG_LEFT : turn on/off the 7seg</w:t>
      </w:r>
    </w:p>
    <w:p w14:paraId="383FA9E4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# param[in] $a0 value to shown</w:t>
      </w:r>
    </w:p>
    <w:p w14:paraId="7D6572F4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# remark $t0 changed</w:t>
      </w:r>
    </w:p>
    <w:p w14:paraId="37F806C2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lastRenderedPageBreak/>
        <w:t>#---------------------------------------------------------------</w:t>
      </w:r>
    </w:p>
    <w:p w14:paraId="41280DBA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SHOW_7SEG_LEFT:</w:t>
      </w:r>
    </w:p>
    <w:p w14:paraId="38A37CD3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li $t0, SEVENSEG_LEFT # assign port's address</w:t>
      </w:r>
    </w:p>
    <w:p w14:paraId="72F885D6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sb $a0, 0($t0) # assign new value</w:t>
      </w:r>
    </w:p>
    <w:p w14:paraId="4333651E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jr $ra</w:t>
      </w:r>
    </w:p>
    <w:p w14:paraId="48DCD2A6" w14:textId="77777777" w:rsid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#---------------------------------------------------------------</w:t>
      </w:r>
    </w:p>
    <w:p w14:paraId="25BB0BD6" w14:textId="4CF0B1AB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# Function SHOW_7SEG_RIGHT : turn on/off the 7seg</w:t>
      </w:r>
    </w:p>
    <w:p w14:paraId="13C1E5B7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# param[in] $a0 value to shown</w:t>
      </w:r>
    </w:p>
    <w:p w14:paraId="10965036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# remark $t0 changed</w:t>
      </w:r>
    </w:p>
    <w:p w14:paraId="718FD9F7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#---------------------------------------------------------------</w:t>
      </w:r>
    </w:p>
    <w:p w14:paraId="36A9DB55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SHOW_7SEG_RIGHT:</w:t>
      </w:r>
    </w:p>
    <w:p w14:paraId="2D50166F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li $t0, SEVENSEG_RIGHT # assign port's address</w:t>
      </w:r>
    </w:p>
    <w:p w14:paraId="74796FE5" w14:textId="77777777" w:rsidR="00555534" w:rsidRP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sb $a0, 0($t0) # assign new value</w:t>
      </w:r>
    </w:p>
    <w:p w14:paraId="67771A5A" w14:textId="43619427" w:rsidR="00555534" w:rsidRDefault="00555534" w:rsidP="00555534">
      <w:pPr>
        <w:rPr>
          <w:rFonts w:cs="Times New Roman"/>
        </w:rPr>
      </w:pPr>
      <w:r w:rsidRPr="00555534">
        <w:rPr>
          <w:rFonts w:cs="Times New Roman"/>
        </w:rPr>
        <w:t>jr $ra</w:t>
      </w:r>
    </w:p>
    <w:p w14:paraId="13FFC998" w14:textId="77777777" w:rsidR="00555534" w:rsidRPr="00555534" w:rsidRDefault="00555534" w:rsidP="00555534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Kết quả:</w:t>
      </w:r>
    </w:p>
    <w:p w14:paraId="3D1024F5" w14:textId="74D9F033" w:rsidR="00555534" w:rsidRDefault="00BA6B65" w:rsidP="00555534">
      <w:pPr>
        <w:rPr>
          <w:rFonts w:cs="Times New Roman"/>
        </w:rPr>
      </w:pPr>
      <w:r>
        <w:rPr>
          <w:rFonts w:cs="Times New Roman"/>
        </w:rPr>
        <w:t>Nhập số 58:</w:t>
      </w:r>
    </w:p>
    <w:p w14:paraId="67E0B81B" w14:textId="784D11FC" w:rsidR="00BA6B65" w:rsidRDefault="00BA6B65" w:rsidP="00555534">
      <w:pPr>
        <w:rPr>
          <w:rFonts w:cs="Times New Roman"/>
        </w:rPr>
      </w:pPr>
      <w:r w:rsidRPr="00BA6B65">
        <w:rPr>
          <w:rFonts w:cs="Times New Roman"/>
        </w:rPr>
        <w:drawing>
          <wp:inline distT="0" distB="0" distL="0" distR="0" wp14:anchorId="021B5856" wp14:editId="58E89E23">
            <wp:extent cx="5212080" cy="3244525"/>
            <wp:effectExtent l="0" t="0" r="762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834" cy="32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DDCB" w14:textId="185B602B" w:rsidR="00BA6B65" w:rsidRDefault="00BA6B65" w:rsidP="00555534">
      <w:pPr>
        <w:rPr>
          <w:rFonts w:cs="Times New Roman"/>
        </w:rPr>
      </w:pPr>
      <w:r>
        <w:rPr>
          <w:rFonts w:cs="Times New Roman"/>
        </w:rPr>
        <w:lastRenderedPageBreak/>
        <w:t>Nhập số 100:</w:t>
      </w:r>
    </w:p>
    <w:p w14:paraId="04851117" w14:textId="57172A37" w:rsidR="00BA6B65" w:rsidRDefault="00BA6B65" w:rsidP="00555534">
      <w:pPr>
        <w:rPr>
          <w:rFonts w:cs="Times New Roman"/>
        </w:rPr>
      </w:pPr>
      <w:r w:rsidRPr="00BA6B65">
        <w:rPr>
          <w:rFonts w:cs="Times New Roman"/>
        </w:rPr>
        <w:drawing>
          <wp:inline distT="0" distB="0" distL="0" distR="0" wp14:anchorId="1CD1328A" wp14:editId="7FD2DA8C">
            <wp:extent cx="5971540" cy="371792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557A" w14:textId="2B75047F" w:rsidR="00BA6B65" w:rsidRDefault="00BA6B65" w:rsidP="00555534">
      <w:pPr>
        <w:rPr>
          <w:rFonts w:cs="Times New Roman"/>
        </w:rPr>
      </w:pPr>
      <w:r>
        <w:rPr>
          <w:rFonts w:cs="Times New Roman"/>
        </w:rPr>
        <w:t>Nhập số 9:</w:t>
      </w:r>
    </w:p>
    <w:p w14:paraId="433A51DB" w14:textId="6D16BB99" w:rsidR="00BA6B65" w:rsidRDefault="00BA6B65" w:rsidP="00555534">
      <w:pPr>
        <w:rPr>
          <w:rFonts w:cs="Times New Roman"/>
        </w:rPr>
      </w:pPr>
      <w:r w:rsidRPr="00BA6B65">
        <w:rPr>
          <w:rFonts w:cs="Times New Roman"/>
        </w:rPr>
        <w:drawing>
          <wp:inline distT="0" distB="0" distL="0" distR="0" wp14:anchorId="73C6171F" wp14:editId="2B68C33D">
            <wp:extent cx="5971540" cy="3747135"/>
            <wp:effectExtent l="0" t="0" r="0" b="571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6D33" w14:textId="78695297" w:rsidR="00BA6B65" w:rsidRPr="00555534" w:rsidRDefault="00BA6B65" w:rsidP="00BA6B65">
      <w:pPr>
        <w:rPr>
          <w:rStyle w:val="fontstyle01"/>
          <w:rFonts w:ascii="Times New Roman" w:hAnsi="Times New Roman" w:cs="Times New Roman"/>
          <w:sz w:val="40"/>
          <w:szCs w:val="40"/>
        </w:rPr>
      </w:pPr>
      <w:r w:rsidRPr="00555534">
        <w:rPr>
          <w:rStyle w:val="fontstyle01"/>
          <w:rFonts w:ascii="Times New Roman" w:hAnsi="Times New Roman" w:cs="Times New Roman"/>
          <w:sz w:val="40"/>
          <w:szCs w:val="40"/>
        </w:rPr>
        <w:lastRenderedPageBreak/>
        <w:t xml:space="preserve">Assignment </w:t>
      </w:r>
      <w:r>
        <w:rPr>
          <w:rStyle w:val="fontstyle01"/>
          <w:rFonts w:ascii="Times New Roman" w:hAnsi="Times New Roman" w:cs="Times New Roman"/>
          <w:sz w:val="40"/>
          <w:szCs w:val="40"/>
        </w:rPr>
        <w:t>3</w:t>
      </w:r>
    </w:p>
    <w:p w14:paraId="42462B4C" w14:textId="77777777" w:rsidR="00BA6B65" w:rsidRPr="00555534" w:rsidRDefault="00BA6B65" w:rsidP="00BA6B65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Code:</w:t>
      </w:r>
    </w:p>
    <w:p w14:paraId="1B0E7492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.eqv SEVENSEG_LEFT 0xFFFF0011 # Dia chi cua den led 7 doan trai.</w:t>
      </w:r>
    </w:p>
    <w:p w14:paraId="149AB2D3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# Bit 0 = doan a;</w:t>
      </w:r>
    </w:p>
    <w:p w14:paraId="0DCAFB75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# Bit 1 = doan b; ...</w:t>
      </w:r>
    </w:p>
    <w:p w14:paraId="3F1D70D3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# Bit 7 = dau .</w:t>
      </w:r>
    </w:p>
    <w:p w14:paraId="677E26C4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.eqv SEVENSEG_RIGHT 0xFFFF0010 # Dia chi cua den led 7 doan phai</w:t>
      </w:r>
    </w:p>
    <w:p w14:paraId="6DA21E6B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.data</w:t>
      </w:r>
    </w:p>
    <w:p w14:paraId="7F75DA51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message: .asciiz "Nhap vao mot ky tu: "</w:t>
      </w:r>
    </w:p>
    <w:p w14:paraId="6745418C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.text</w:t>
      </w:r>
    </w:p>
    <w:p w14:paraId="66F075E4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main:</w:t>
      </w:r>
    </w:p>
    <w:p w14:paraId="31E7AA75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$v0, 4</w:t>
      </w:r>
    </w:p>
    <w:p w14:paraId="1F83234C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la $a0, message</w:t>
      </w:r>
    </w:p>
    <w:p w14:paraId="04EDD775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syscall</w:t>
      </w:r>
    </w:p>
    <w:p w14:paraId="336F4380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$v0, 12</w:t>
      </w:r>
    </w:p>
    <w:p w14:paraId="4E7D4E7B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syscall</w:t>
      </w:r>
    </w:p>
    <w:p w14:paraId="38389B60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move $s0, $v0</w:t>
      </w:r>
    </w:p>
    <w:p w14:paraId="6EAD91C8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$t1, -1</w:t>
      </w:r>
    </w:p>
    <w:p w14:paraId="13BE92AE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 xml:space="preserve">For: </w:t>
      </w:r>
    </w:p>
    <w:p w14:paraId="110DDBC7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addi $t1, $t1, 1</w:t>
      </w:r>
    </w:p>
    <w:p w14:paraId="5BB52E78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beq $s0, $t1, EndFor</w:t>
      </w:r>
    </w:p>
    <w:p w14:paraId="50C48EE1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 For</w:t>
      </w:r>
    </w:p>
    <w:p w14:paraId="1FAA2D0D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EndFor:</w:t>
      </w:r>
    </w:p>
    <w:p w14:paraId="5E8F00FF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#Vong For dung de lay gia tri Ascii roi luu vao thanh $t1</w:t>
      </w:r>
    </w:p>
    <w:p w14:paraId="2F261619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move $s0, $t1</w:t>
      </w:r>
    </w:p>
    <w:p w14:paraId="632A804A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$t2, 10</w:t>
      </w:r>
    </w:p>
    <w:p w14:paraId="70889476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lastRenderedPageBreak/>
        <w:tab/>
        <w:t>div $s0, $t2</w:t>
      </w:r>
    </w:p>
    <w:p w14:paraId="42B45D31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mfhi $t1</w:t>
      </w:r>
    </w:p>
    <w:p w14:paraId="1C67F10D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case0r:</w:t>
      </w:r>
    </w:p>
    <w:p w14:paraId="5A9747CD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bne $t1, 0, case1r</w:t>
      </w:r>
    </w:p>
    <w:p w14:paraId="78AA79A2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$a0, 0x3F</w:t>
      </w:r>
    </w:p>
    <w:p w14:paraId="3F0926D9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jal SHOW_7SEG_RIGHT</w:t>
      </w:r>
    </w:p>
    <w:p w14:paraId="5D243B5B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 defaultr</w:t>
      </w:r>
    </w:p>
    <w:p w14:paraId="5205FACF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case1r:</w:t>
      </w:r>
    </w:p>
    <w:p w14:paraId="4A73AE7E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bne $t1, 1, case2r</w:t>
      </w:r>
    </w:p>
    <w:p w14:paraId="52F9E2B3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$a0, 0x6</w:t>
      </w:r>
    </w:p>
    <w:p w14:paraId="577ADF71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jal SHOW_7SEG_RIGHT</w:t>
      </w:r>
    </w:p>
    <w:p w14:paraId="1FDAD9E7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 defaultr</w:t>
      </w:r>
    </w:p>
    <w:p w14:paraId="29E64351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case2r:</w:t>
      </w:r>
    </w:p>
    <w:p w14:paraId="01B15073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bne $t1, 2, case3r</w:t>
      </w:r>
    </w:p>
    <w:p w14:paraId="0A67ECF9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$a0, 0x5B</w:t>
      </w:r>
    </w:p>
    <w:p w14:paraId="4FFAD1D8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jal SHOW_7SEG_RIGHT</w:t>
      </w:r>
    </w:p>
    <w:p w14:paraId="64511D94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 defaultr</w:t>
      </w:r>
    </w:p>
    <w:p w14:paraId="16E8AAAF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case3r: bne $t1, 3, case4r</w:t>
      </w:r>
    </w:p>
    <w:p w14:paraId="76E8AEF9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$a0, 0x4F</w:t>
      </w:r>
    </w:p>
    <w:p w14:paraId="578D7786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jal SHOW_7SEG_RIGHT</w:t>
      </w:r>
    </w:p>
    <w:p w14:paraId="692F2D43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 defaultr</w:t>
      </w:r>
    </w:p>
    <w:p w14:paraId="51E85E85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case4r: bne $t1, 4, case5r</w:t>
      </w:r>
    </w:p>
    <w:p w14:paraId="5A7F05D5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$a0, 0x66</w:t>
      </w:r>
    </w:p>
    <w:p w14:paraId="560F9D56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jal SHOW_7SEG_RIGHT</w:t>
      </w:r>
    </w:p>
    <w:p w14:paraId="3013C7BB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 defaultr</w:t>
      </w:r>
    </w:p>
    <w:p w14:paraId="01E22276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case5r: bne $t1, 5, case6r</w:t>
      </w:r>
    </w:p>
    <w:p w14:paraId="5B50ADF5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$a0, 0x6D</w:t>
      </w:r>
    </w:p>
    <w:p w14:paraId="412E6679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lastRenderedPageBreak/>
        <w:tab/>
        <w:t>jal SHOW_7SEG_RIGHT</w:t>
      </w:r>
    </w:p>
    <w:p w14:paraId="2C1E11F7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 defaultr</w:t>
      </w:r>
    </w:p>
    <w:p w14:paraId="18A3FAB0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case6r: bne $t1, 6, case7r</w:t>
      </w:r>
    </w:p>
    <w:p w14:paraId="65D4F020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$a0, 0x7D</w:t>
      </w:r>
    </w:p>
    <w:p w14:paraId="350CF2B0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jal SHOW_7SEG_RIGHT</w:t>
      </w:r>
    </w:p>
    <w:p w14:paraId="4CC71577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 defaultr</w:t>
      </w:r>
    </w:p>
    <w:p w14:paraId="0C8F53AB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case7r: bne $t1, 7, case8r</w:t>
      </w:r>
    </w:p>
    <w:p w14:paraId="71898E00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$a0, 0x7</w:t>
      </w:r>
    </w:p>
    <w:p w14:paraId="45198FC2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jal SHOW_7SEG_RIGHT</w:t>
      </w:r>
    </w:p>
    <w:p w14:paraId="00ACE5C3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 defaultr</w:t>
      </w:r>
    </w:p>
    <w:p w14:paraId="03F72CFB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case8r: bne $t1, 8, case9r</w:t>
      </w:r>
    </w:p>
    <w:p w14:paraId="3C854312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$a0, 0x7F</w:t>
      </w:r>
    </w:p>
    <w:p w14:paraId="5F6ADD1E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jal SHOW_7SEG_RIGHT</w:t>
      </w:r>
    </w:p>
    <w:p w14:paraId="21B19EBE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 defaultr</w:t>
      </w:r>
    </w:p>
    <w:p w14:paraId="3623A682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case9r: bne $t1, 9, defaultr</w:t>
      </w:r>
    </w:p>
    <w:p w14:paraId="10B787A5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$a0, 0x6F</w:t>
      </w:r>
    </w:p>
    <w:p w14:paraId="6BDB842E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jal SHOW_7SEG_RIGHT</w:t>
      </w:r>
    </w:p>
    <w:p w14:paraId="5F6ABE3D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 defaultr</w:t>
      </w:r>
    </w:p>
    <w:p w14:paraId="1D1108CC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defaultr:</w:t>
      </w:r>
    </w:p>
    <w:p w14:paraId="318B3D65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sub $s0, $s0, $t1</w:t>
      </w:r>
    </w:p>
    <w:p w14:paraId="45BF29E0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div $s0, $t2</w:t>
      </w:r>
    </w:p>
    <w:p w14:paraId="51B65C94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mflo $t3</w:t>
      </w:r>
    </w:p>
    <w:p w14:paraId="5C0A6A50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div $t3, $t2</w:t>
      </w:r>
    </w:p>
    <w:p w14:paraId="169D6305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mfhi $t1</w:t>
      </w:r>
    </w:p>
    <w:p w14:paraId="2EEC7622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case0l:</w:t>
      </w:r>
    </w:p>
    <w:p w14:paraId="407CBC7C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bne $t1, 0, case1l</w:t>
      </w:r>
    </w:p>
    <w:p w14:paraId="0C57BB7D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$a0, 0x3F</w:t>
      </w:r>
    </w:p>
    <w:p w14:paraId="1CC0671B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lastRenderedPageBreak/>
        <w:tab/>
        <w:t>jal SHOW_7SEG_LEFT</w:t>
      </w:r>
    </w:p>
    <w:p w14:paraId="1C402F3B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 defaultl</w:t>
      </w:r>
    </w:p>
    <w:p w14:paraId="6560BBA7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case1l:</w:t>
      </w:r>
    </w:p>
    <w:p w14:paraId="4B0BF1F9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bne $t1, 1, case2l</w:t>
      </w:r>
    </w:p>
    <w:p w14:paraId="244EC469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$a0, 0x6</w:t>
      </w:r>
    </w:p>
    <w:p w14:paraId="7CD1B9A5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jal SHOW_7SEG_LEFT</w:t>
      </w:r>
    </w:p>
    <w:p w14:paraId="14CBF66A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 defaultl</w:t>
      </w:r>
    </w:p>
    <w:p w14:paraId="6FB90391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case2l:</w:t>
      </w:r>
    </w:p>
    <w:p w14:paraId="27CAC152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bne $t1, 2, case3l</w:t>
      </w:r>
    </w:p>
    <w:p w14:paraId="28673325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$a0, 0x5B</w:t>
      </w:r>
    </w:p>
    <w:p w14:paraId="1A21C971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jal SHOW_7SEG_LEFT</w:t>
      </w:r>
    </w:p>
    <w:p w14:paraId="1D39B3F8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 defaultl</w:t>
      </w:r>
    </w:p>
    <w:p w14:paraId="49B9E23F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case3l:</w:t>
      </w:r>
    </w:p>
    <w:p w14:paraId="7B296AB7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bne $t1, 3, case4l</w:t>
      </w:r>
    </w:p>
    <w:p w14:paraId="7EEFFAE5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$a0, 0x4F</w:t>
      </w:r>
    </w:p>
    <w:p w14:paraId="57790C51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jal SHOW_7SEG_LEFT</w:t>
      </w:r>
    </w:p>
    <w:p w14:paraId="59DA5345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 defaultl</w:t>
      </w:r>
    </w:p>
    <w:p w14:paraId="27B961B9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case4l:</w:t>
      </w:r>
    </w:p>
    <w:p w14:paraId="0DE6C004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bne $t1, 4, case5l</w:t>
      </w:r>
    </w:p>
    <w:p w14:paraId="686109B4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$a0, 0x66</w:t>
      </w:r>
    </w:p>
    <w:p w14:paraId="6DBE3DB1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jal SHOW_7SEG_LEFT</w:t>
      </w:r>
    </w:p>
    <w:p w14:paraId="3651A072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 defaultl</w:t>
      </w:r>
    </w:p>
    <w:p w14:paraId="7484F3AD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case5l:</w:t>
      </w:r>
    </w:p>
    <w:p w14:paraId="2B8531E1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bne $t1, 5, case6l</w:t>
      </w:r>
    </w:p>
    <w:p w14:paraId="2FD74C4C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$a0, 0x6D</w:t>
      </w:r>
    </w:p>
    <w:p w14:paraId="7196C4FE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jal SHOW_7SEG_LEFT</w:t>
      </w:r>
    </w:p>
    <w:p w14:paraId="401025C1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 defaultl</w:t>
      </w:r>
    </w:p>
    <w:p w14:paraId="46854317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lastRenderedPageBreak/>
        <w:t>case6l:</w:t>
      </w:r>
    </w:p>
    <w:p w14:paraId="016BAB5E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bne $t1, 6, case7l</w:t>
      </w:r>
    </w:p>
    <w:p w14:paraId="1A99D8BE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$a0, 0x7D</w:t>
      </w:r>
    </w:p>
    <w:p w14:paraId="1B1CAF38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jal SHOW_7SEG_LEFT</w:t>
      </w:r>
    </w:p>
    <w:p w14:paraId="367AAD2E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 defaultl</w:t>
      </w:r>
    </w:p>
    <w:p w14:paraId="1B5297E4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case7l:</w:t>
      </w:r>
    </w:p>
    <w:p w14:paraId="4A99BD46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bne $t1, 7, case8l</w:t>
      </w:r>
    </w:p>
    <w:p w14:paraId="06FF1028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$a0, 0x7</w:t>
      </w:r>
    </w:p>
    <w:p w14:paraId="021B8D53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jal SHOW_7SEG_LEFT</w:t>
      </w:r>
    </w:p>
    <w:p w14:paraId="760964DE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 defaultl</w:t>
      </w:r>
    </w:p>
    <w:p w14:paraId="616F8FEF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case8l:</w:t>
      </w:r>
    </w:p>
    <w:p w14:paraId="0FF1BB57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bne $t1, 8, case9l</w:t>
      </w:r>
    </w:p>
    <w:p w14:paraId="47ACA137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$a0, 0x7F</w:t>
      </w:r>
    </w:p>
    <w:p w14:paraId="44B1A60E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jal SHOW_7SEG_LEFT</w:t>
      </w:r>
    </w:p>
    <w:p w14:paraId="6E3C3037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 defaultl</w:t>
      </w:r>
    </w:p>
    <w:p w14:paraId="1612929D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case9l:</w:t>
      </w:r>
    </w:p>
    <w:p w14:paraId="618F4269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bne $t1, 9, defaultl</w:t>
      </w:r>
    </w:p>
    <w:p w14:paraId="4FF3AAE2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$a0, 0x6F</w:t>
      </w:r>
    </w:p>
    <w:p w14:paraId="51EF79CA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jal SHOW_7SEG_LEFT</w:t>
      </w:r>
    </w:p>
    <w:p w14:paraId="6B20247B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j defaultl</w:t>
      </w:r>
    </w:p>
    <w:p w14:paraId="4B246451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defaultl:</w:t>
      </w:r>
    </w:p>
    <w:p w14:paraId="4E2944FA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li $v0, 10</w:t>
      </w:r>
    </w:p>
    <w:p w14:paraId="20480496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ab/>
        <w:t>syscall</w:t>
      </w:r>
    </w:p>
    <w:p w14:paraId="05E4B933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endmain:</w:t>
      </w:r>
    </w:p>
    <w:p w14:paraId="32A190AD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#---------------------------------------------------------------</w:t>
      </w:r>
    </w:p>
    <w:p w14:paraId="7B380AB2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# Function SHOW_7SEG_LEFT : turn on/off the 7seg</w:t>
      </w:r>
    </w:p>
    <w:p w14:paraId="2FFF444E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# param[in] $a0 value to shown</w:t>
      </w:r>
    </w:p>
    <w:p w14:paraId="6EEC1EB4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lastRenderedPageBreak/>
        <w:t># remark $t0 changed</w:t>
      </w:r>
    </w:p>
    <w:p w14:paraId="7362CC55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#---------------------------------------------------------------</w:t>
      </w:r>
    </w:p>
    <w:p w14:paraId="3045DD47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SHOW_7SEG_LEFT:</w:t>
      </w:r>
    </w:p>
    <w:p w14:paraId="0346C523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li $t0, SEVENSEG_LEFT # assign port's address</w:t>
      </w:r>
    </w:p>
    <w:p w14:paraId="4D05891C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sb $a0, 0($t0) # assign new value</w:t>
      </w:r>
    </w:p>
    <w:p w14:paraId="6869D642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jr $ra</w:t>
      </w:r>
    </w:p>
    <w:p w14:paraId="3F4D7FB6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#---------------------------------------------------------------</w:t>
      </w:r>
    </w:p>
    <w:p w14:paraId="1B294BE0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# Function SHOW_7SEG_RIGHT : turn on/off the 7seg</w:t>
      </w:r>
    </w:p>
    <w:p w14:paraId="1A50934A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# param[in] $a0 value to shown</w:t>
      </w:r>
    </w:p>
    <w:p w14:paraId="202F393A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# remark $t0 changed</w:t>
      </w:r>
    </w:p>
    <w:p w14:paraId="4EB33A84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#---------------------------------------------------------------</w:t>
      </w:r>
    </w:p>
    <w:p w14:paraId="4CD8A8A1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SHOW_7SEG_RIGHT:</w:t>
      </w:r>
    </w:p>
    <w:p w14:paraId="2EC9F7B0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li $t0, SEVENSEG_RIGHT # assign port's address</w:t>
      </w:r>
    </w:p>
    <w:p w14:paraId="152FF48E" w14:textId="77777777" w:rsidR="0093639C" w:rsidRPr="0093639C" w:rsidRDefault="0093639C" w:rsidP="0093639C">
      <w:pPr>
        <w:rPr>
          <w:rFonts w:cs="Times New Roman"/>
        </w:rPr>
      </w:pPr>
      <w:r w:rsidRPr="0093639C">
        <w:rPr>
          <w:rFonts w:cs="Times New Roman"/>
        </w:rPr>
        <w:t>sb $a0, 0($t0) # assign new value</w:t>
      </w:r>
    </w:p>
    <w:p w14:paraId="21E5350F" w14:textId="6F079CAC" w:rsidR="00BA6B65" w:rsidRDefault="0093639C" w:rsidP="0093639C">
      <w:pPr>
        <w:rPr>
          <w:rFonts w:cs="Times New Roman"/>
        </w:rPr>
      </w:pPr>
      <w:r w:rsidRPr="0093639C">
        <w:rPr>
          <w:rFonts w:cs="Times New Roman"/>
        </w:rPr>
        <w:t>jr $ra</w:t>
      </w:r>
    </w:p>
    <w:p w14:paraId="7F583D15" w14:textId="5830C232" w:rsidR="0093639C" w:rsidRDefault="0093639C" w:rsidP="00555534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Kết quả</w:t>
      </w:r>
      <w:r>
        <w:rPr>
          <w:rFonts w:cs="Times New Roman"/>
          <w:b/>
          <w:bCs/>
          <w:sz w:val="32"/>
          <w:szCs w:val="32"/>
        </w:rPr>
        <w:t>:</w:t>
      </w:r>
    </w:p>
    <w:p w14:paraId="6196DF30" w14:textId="6BC9FB57" w:rsidR="0093639C" w:rsidRPr="0093639C" w:rsidRDefault="0093639C" w:rsidP="0093639C">
      <w:pPr>
        <w:rPr>
          <w:rFonts w:cs="Times New Roman"/>
          <w:szCs w:val="28"/>
        </w:rPr>
      </w:pPr>
      <w:r w:rsidRPr="0093639C">
        <w:rPr>
          <w:rFonts w:cs="Times New Roman"/>
          <w:szCs w:val="28"/>
        </w:rPr>
        <w:t>Nhập chữ A:</w:t>
      </w:r>
    </w:p>
    <w:p w14:paraId="1C27BE84" w14:textId="48BD8DB5" w:rsidR="00BA6B65" w:rsidRPr="0093639C" w:rsidRDefault="00BA6B65" w:rsidP="00555534">
      <w:pPr>
        <w:rPr>
          <w:rFonts w:cs="Times New Roman"/>
          <w:b/>
          <w:bCs/>
          <w:sz w:val="32"/>
          <w:szCs w:val="32"/>
        </w:rPr>
      </w:pPr>
      <w:r w:rsidRPr="00BA6B65">
        <w:rPr>
          <w:rFonts w:cs="Times New Roman"/>
        </w:rPr>
        <w:drawing>
          <wp:inline distT="0" distB="0" distL="0" distR="0" wp14:anchorId="47CFBA6D" wp14:editId="136E7754">
            <wp:extent cx="5149694" cy="29401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0207" cy="2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E8F6" w14:textId="12892AEB" w:rsidR="00555534" w:rsidRDefault="0093639C" w:rsidP="00555534">
      <w:pPr>
        <w:rPr>
          <w:rFonts w:cs="Times New Roman"/>
        </w:rPr>
      </w:pPr>
      <w:r>
        <w:rPr>
          <w:rFonts w:cs="Times New Roman"/>
        </w:rPr>
        <w:lastRenderedPageBreak/>
        <w:t>Nhập chữ a:</w:t>
      </w:r>
    </w:p>
    <w:p w14:paraId="33403ADC" w14:textId="60E79B7A" w:rsidR="0093639C" w:rsidRDefault="0093639C" w:rsidP="00555534">
      <w:pPr>
        <w:rPr>
          <w:rFonts w:cs="Times New Roman"/>
        </w:rPr>
      </w:pPr>
      <w:r w:rsidRPr="0093639C">
        <w:rPr>
          <w:rFonts w:cs="Times New Roman"/>
        </w:rPr>
        <w:drawing>
          <wp:inline distT="0" distB="0" distL="0" distR="0" wp14:anchorId="7B42B94D" wp14:editId="66D05206">
            <wp:extent cx="5971540" cy="3677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755B" w14:textId="0A4B93CA" w:rsidR="0093639C" w:rsidRDefault="0093639C" w:rsidP="00555534">
      <w:pPr>
        <w:rPr>
          <w:rFonts w:cs="Times New Roman"/>
        </w:rPr>
      </w:pPr>
      <w:r>
        <w:rPr>
          <w:rFonts w:cs="Times New Roman"/>
        </w:rPr>
        <w:t>Nhập số 9:</w:t>
      </w:r>
    </w:p>
    <w:p w14:paraId="10715A78" w14:textId="0936031D" w:rsidR="0093639C" w:rsidRDefault="0093639C" w:rsidP="00555534">
      <w:pPr>
        <w:rPr>
          <w:rFonts w:cs="Times New Roman"/>
        </w:rPr>
      </w:pPr>
      <w:r w:rsidRPr="0093639C">
        <w:rPr>
          <w:rFonts w:cs="Times New Roman"/>
        </w:rPr>
        <w:drawing>
          <wp:inline distT="0" distB="0" distL="0" distR="0" wp14:anchorId="649CB7D4" wp14:editId="22CC0DB1">
            <wp:extent cx="5971540" cy="3673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4E7C" w14:textId="77777777" w:rsidR="0093639C" w:rsidRDefault="0093639C" w:rsidP="0093639C">
      <w:pPr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22353EBB" w14:textId="5B71857B" w:rsidR="0093639C" w:rsidRPr="00555534" w:rsidRDefault="0093639C" w:rsidP="0093639C">
      <w:pPr>
        <w:rPr>
          <w:rStyle w:val="fontstyle01"/>
          <w:rFonts w:ascii="Times New Roman" w:hAnsi="Times New Roman" w:cs="Times New Roman"/>
          <w:sz w:val="40"/>
          <w:szCs w:val="40"/>
        </w:rPr>
      </w:pPr>
      <w:r w:rsidRPr="00555534">
        <w:rPr>
          <w:rStyle w:val="fontstyle01"/>
          <w:rFonts w:ascii="Times New Roman" w:hAnsi="Times New Roman" w:cs="Times New Roman"/>
          <w:sz w:val="40"/>
          <w:szCs w:val="40"/>
        </w:rPr>
        <w:lastRenderedPageBreak/>
        <w:t xml:space="preserve">Assignment </w:t>
      </w:r>
      <w:r>
        <w:rPr>
          <w:rStyle w:val="fontstyle01"/>
          <w:rFonts w:ascii="Times New Roman" w:hAnsi="Times New Roman" w:cs="Times New Roman"/>
          <w:sz w:val="40"/>
          <w:szCs w:val="40"/>
        </w:rPr>
        <w:t>4</w:t>
      </w:r>
    </w:p>
    <w:p w14:paraId="6FB45F8D" w14:textId="77777777" w:rsidR="0093639C" w:rsidRPr="00555534" w:rsidRDefault="0093639C" w:rsidP="0093639C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Code:</w:t>
      </w:r>
    </w:p>
    <w:p w14:paraId="09EDA39E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>.eqv MONITOR_SCREEN 0x10010000</w:t>
      </w:r>
    </w:p>
    <w:p w14:paraId="7CAA89EF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>.eqv YELLOW 0x00FFFF00</w:t>
      </w:r>
    </w:p>
    <w:p w14:paraId="357A961A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>.eqv WHITE 0x00FFFFFF</w:t>
      </w:r>
    </w:p>
    <w:p w14:paraId="3ADD3C16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>.text</w:t>
      </w:r>
    </w:p>
    <w:p w14:paraId="5456ED42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li $k0, MONITOR_SCREEN</w:t>
      </w:r>
    </w:p>
    <w:p w14:paraId="25D8F1F1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li $s0, 2</w:t>
      </w:r>
    </w:p>
    <w:p w14:paraId="0EC672C9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li $t0, -1 # Khoi tao j</w:t>
      </w:r>
    </w:p>
    <w:p w14:paraId="6E2E4064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>For1: addi $t0, $t0, 1</w:t>
      </w:r>
    </w:p>
    <w:p w14:paraId="7F691F15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beq $t0, 8, Exit</w:t>
      </w:r>
    </w:p>
    <w:p w14:paraId="7EDA520D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li $t1, -1 # Khoi tao i</w:t>
      </w:r>
    </w:p>
    <w:p w14:paraId="188AAC72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>For2: addi $t1, $t1, 1</w:t>
      </w:r>
    </w:p>
    <w:p w14:paraId="1B063E4C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beq $t1, 8, EndFor2</w:t>
      </w:r>
    </w:p>
    <w:p w14:paraId="5990BBE1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div $t0, $s0</w:t>
      </w:r>
    </w:p>
    <w:p w14:paraId="20849183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mfhi $t2</w:t>
      </w:r>
    </w:p>
    <w:p w14:paraId="18CF2236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div $t1, $s0</w:t>
      </w:r>
    </w:p>
    <w:p w14:paraId="5D60405E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mfhi $t3</w:t>
      </w:r>
    </w:p>
    <w:p w14:paraId="50922C51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bne $t2, 0, Next</w:t>
      </w:r>
    </w:p>
    <w:p w14:paraId="12BAF4EC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bne $t3, 0, Paint2</w:t>
      </w:r>
    </w:p>
    <w:p w14:paraId="2952BEE1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j Paint1</w:t>
      </w:r>
    </w:p>
    <w:p w14:paraId="6671799B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>Next:</w:t>
      </w:r>
    </w:p>
    <w:p w14:paraId="2A530E2B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beq $t3, 0, Paint2</w:t>
      </w:r>
    </w:p>
    <w:p w14:paraId="4F535FD0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>Paint1:</w:t>
      </w:r>
    </w:p>
    <w:p w14:paraId="4C8F8062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sll $s1, $t0, 3</w:t>
      </w:r>
    </w:p>
    <w:p w14:paraId="383D16EE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add $s1, $s1, $t1</w:t>
      </w:r>
    </w:p>
    <w:p w14:paraId="1AA56E72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lastRenderedPageBreak/>
        <w:tab/>
        <w:t>sll $s1, $s1, 2</w:t>
      </w:r>
    </w:p>
    <w:p w14:paraId="578AD7EA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add $s2, $s1, $k0</w:t>
      </w:r>
    </w:p>
    <w:p w14:paraId="048A174F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li $t4, YELLOW</w:t>
      </w:r>
    </w:p>
    <w:p w14:paraId="40ACE95F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sw $t4, 0($s2)</w:t>
      </w:r>
    </w:p>
    <w:p w14:paraId="4481B9C7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j For2</w:t>
      </w:r>
    </w:p>
    <w:p w14:paraId="3FC0E015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>Paint2:</w:t>
      </w:r>
    </w:p>
    <w:p w14:paraId="656168D5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sll $s1, $t0, 3</w:t>
      </w:r>
    </w:p>
    <w:p w14:paraId="64FFA019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add $s1, $s1, $t1</w:t>
      </w:r>
    </w:p>
    <w:p w14:paraId="3DADCE6D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sll $s1, $s1, 2</w:t>
      </w:r>
    </w:p>
    <w:p w14:paraId="4FD5024A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add $s2, $s1, $k0</w:t>
      </w:r>
    </w:p>
    <w:p w14:paraId="39C5B0CB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li $t4, WHITE</w:t>
      </w:r>
    </w:p>
    <w:p w14:paraId="701C2267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sw $t4, 0($s2)</w:t>
      </w:r>
    </w:p>
    <w:p w14:paraId="0260AE47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j For2</w:t>
      </w:r>
    </w:p>
    <w:p w14:paraId="520A79C9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>EndFor2:</w:t>
      </w:r>
    </w:p>
    <w:p w14:paraId="76EF035D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  <w:t>j For1</w:t>
      </w:r>
    </w:p>
    <w:p w14:paraId="4A60F47B" w14:textId="77777777" w:rsidR="00F520B9" w:rsidRPr="00F520B9" w:rsidRDefault="00F520B9" w:rsidP="00F520B9">
      <w:pPr>
        <w:rPr>
          <w:rFonts w:cs="Times New Roman"/>
        </w:rPr>
      </w:pPr>
      <w:r w:rsidRPr="00F520B9">
        <w:rPr>
          <w:rFonts w:cs="Times New Roman"/>
        </w:rPr>
        <w:t>Exit: li $v0, 10</w:t>
      </w:r>
    </w:p>
    <w:p w14:paraId="782231C5" w14:textId="1C9CAB57" w:rsidR="0093639C" w:rsidRDefault="00F520B9" w:rsidP="00F520B9">
      <w:pPr>
        <w:rPr>
          <w:rFonts w:cs="Times New Roman"/>
        </w:rPr>
      </w:pPr>
      <w:r w:rsidRPr="00F520B9">
        <w:rPr>
          <w:rFonts w:cs="Times New Roman"/>
        </w:rPr>
        <w:tab/>
      </w:r>
      <w:r w:rsidRPr="00F520B9">
        <w:rPr>
          <w:rFonts w:cs="Times New Roman"/>
        </w:rPr>
        <w:t>S</w:t>
      </w:r>
      <w:r w:rsidRPr="00F520B9">
        <w:rPr>
          <w:rFonts w:cs="Times New Roman"/>
        </w:rPr>
        <w:t>yscall</w:t>
      </w:r>
    </w:p>
    <w:p w14:paraId="2248E97A" w14:textId="77777777" w:rsidR="00F520B9" w:rsidRDefault="00F520B9" w:rsidP="00F520B9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Kết quả</w:t>
      </w:r>
      <w:r>
        <w:rPr>
          <w:rFonts w:cs="Times New Roman"/>
          <w:b/>
          <w:bCs/>
          <w:sz w:val="32"/>
          <w:szCs w:val="32"/>
        </w:rPr>
        <w:t>:</w:t>
      </w:r>
    </w:p>
    <w:p w14:paraId="076DA476" w14:textId="1D1849F7" w:rsidR="00F520B9" w:rsidRDefault="00E76EF5" w:rsidP="00F520B9">
      <w:pPr>
        <w:rPr>
          <w:rFonts w:cs="Times New Roman"/>
        </w:rPr>
      </w:pPr>
      <w:r w:rsidRPr="00E76EF5">
        <w:rPr>
          <w:rFonts w:cs="Times New Roman"/>
        </w:rPr>
        <w:drawing>
          <wp:inline distT="0" distB="0" distL="0" distR="0" wp14:anchorId="65DC47AC" wp14:editId="197448C4">
            <wp:extent cx="5509041" cy="25181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0021" cy="252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6114" w14:textId="782E2040" w:rsidR="00E76EF5" w:rsidRPr="00555534" w:rsidRDefault="00E76EF5" w:rsidP="00E76EF5">
      <w:pPr>
        <w:rPr>
          <w:rStyle w:val="fontstyle01"/>
          <w:rFonts w:ascii="Times New Roman" w:hAnsi="Times New Roman" w:cs="Times New Roman"/>
          <w:sz w:val="40"/>
          <w:szCs w:val="40"/>
        </w:rPr>
      </w:pPr>
      <w:r w:rsidRPr="00555534">
        <w:rPr>
          <w:rStyle w:val="fontstyle01"/>
          <w:rFonts w:ascii="Times New Roman" w:hAnsi="Times New Roman" w:cs="Times New Roman"/>
          <w:sz w:val="40"/>
          <w:szCs w:val="40"/>
        </w:rPr>
        <w:lastRenderedPageBreak/>
        <w:t xml:space="preserve">Assignment </w:t>
      </w:r>
      <w:r>
        <w:rPr>
          <w:rStyle w:val="fontstyle01"/>
          <w:rFonts w:ascii="Times New Roman" w:hAnsi="Times New Roman" w:cs="Times New Roman"/>
          <w:sz w:val="40"/>
          <w:szCs w:val="40"/>
        </w:rPr>
        <w:t>5</w:t>
      </w:r>
    </w:p>
    <w:p w14:paraId="6BD0229E" w14:textId="77777777" w:rsidR="00E76EF5" w:rsidRPr="00555534" w:rsidRDefault="00E76EF5" w:rsidP="00E76EF5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Code:</w:t>
      </w:r>
    </w:p>
    <w:p w14:paraId="7932A6A8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.eqv MONITOR_SCREEN 0x10010000</w:t>
      </w:r>
    </w:p>
    <w:p w14:paraId="27306402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.eqv RED 0x00FF0000</w:t>
      </w:r>
    </w:p>
    <w:p w14:paraId="067966A3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.eqv GREEN 0x0000FF00</w:t>
      </w:r>
    </w:p>
    <w:p w14:paraId="7A6340BF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.data</w:t>
      </w:r>
    </w:p>
    <w:p w14:paraId="4CB7CECE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x1: .asciiz "Nhap x1: "</w:t>
      </w:r>
    </w:p>
    <w:p w14:paraId="42859292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y1: .asciiz "Nhap y1: "</w:t>
      </w:r>
    </w:p>
    <w:p w14:paraId="1954CDCC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x2: .asciiz "Nhap x2: "</w:t>
      </w:r>
    </w:p>
    <w:p w14:paraId="6567CE05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y2: .asciiz "Nhap y2: "</w:t>
      </w:r>
    </w:p>
    <w:p w14:paraId="5A577786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error1: .asciiz "Error: x2 phai khac x1. Moi nhap lai!\n"</w:t>
      </w:r>
    </w:p>
    <w:p w14:paraId="6891241F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error2: .asciiz "Error: y2 phai khac y1. Moi nhap lai!\n"</w:t>
      </w:r>
    </w:p>
    <w:p w14:paraId="2323AE4D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.text</w:t>
      </w:r>
    </w:p>
    <w:p w14:paraId="2AE28F2C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li $k0, MONITOR_SCREEN</w:t>
      </w:r>
    </w:p>
    <w:p w14:paraId="509B6499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li $v0, 4</w:t>
      </w:r>
    </w:p>
    <w:p w14:paraId="746F24B6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la $a0, x1</w:t>
      </w:r>
    </w:p>
    <w:p w14:paraId="66E03FDE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syscall</w:t>
      </w:r>
    </w:p>
    <w:p w14:paraId="43FF1B43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li $v0, 5</w:t>
      </w:r>
    </w:p>
    <w:p w14:paraId="2CC5BD98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syscall</w:t>
      </w:r>
    </w:p>
    <w:p w14:paraId="39074B68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move $s0, $v0</w:t>
      </w:r>
    </w:p>
    <w:p w14:paraId="67E4B0CB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li $v0, 4</w:t>
      </w:r>
    </w:p>
    <w:p w14:paraId="4B5F37AF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la $a0, y1</w:t>
      </w:r>
    </w:p>
    <w:p w14:paraId="1EE8098C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syscall</w:t>
      </w:r>
    </w:p>
    <w:p w14:paraId="46C2F296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li $v0, 5</w:t>
      </w:r>
    </w:p>
    <w:p w14:paraId="3FE13D35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syscall</w:t>
      </w:r>
    </w:p>
    <w:p w14:paraId="3EF5F67E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move $s1, $v0</w:t>
      </w:r>
    </w:p>
    <w:p w14:paraId="7CFE0A40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lastRenderedPageBreak/>
        <w:t>NhapX2: li $v0, 4</w:t>
      </w:r>
    </w:p>
    <w:p w14:paraId="38DC2838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la $a0, x2</w:t>
      </w:r>
    </w:p>
    <w:p w14:paraId="70FFC6A1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syscall</w:t>
      </w:r>
    </w:p>
    <w:p w14:paraId="1F7409F9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li $v0, 5</w:t>
      </w:r>
    </w:p>
    <w:p w14:paraId="41AF561F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syscall</w:t>
      </w:r>
    </w:p>
    <w:p w14:paraId="7E87B3BB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move $s2, $v0</w:t>
      </w:r>
    </w:p>
    <w:p w14:paraId="37071049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beq $s2, $s0, Error1</w:t>
      </w:r>
    </w:p>
    <w:p w14:paraId="25088408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NhapY2: li $v0, 4</w:t>
      </w:r>
    </w:p>
    <w:p w14:paraId="52BDF3A2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la $a0, y2</w:t>
      </w:r>
    </w:p>
    <w:p w14:paraId="5C3867B0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syscall</w:t>
      </w:r>
    </w:p>
    <w:p w14:paraId="7AEEC2F8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li $v0, 5</w:t>
      </w:r>
    </w:p>
    <w:p w14:paraId="34BAA3D9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syscall</w:t>
      </w:r>
    </w:p>
    <w:p w14:paraId="772C8A21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move $s3, $v0</w:t>
      </w:r>
    </w:p>
    <w:p w14:paraId="02BC0D14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beq $s3, $s1, Error2</w:t>
      </w:r>
    </w:p>
    <w:p w14:paraId="034E59C3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j next</w:t>
      </w:r>
    </w:p>
    <w:p w14:paraId="6FD648BC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Error1: li $v0, 4</w:t>
      </w:r>
    </w:p>
    <w:p w14:paraId="0AB13C4C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la $a0, error1</w:t>
      </w:r>
    </w:p>
    <w:p w14:paraId="4C62E016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syscall</w:t>
      </w:r>
    </w:p>
    <w:p w14:paraId="083B99D7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j NhapX2</w:t>
      </w:r>
    </w:p>
    <w:p w14:paraId="71898B85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Error2: li $v0, 4</w:t>
      </w:r>
    </w:p>
    <w:p w14:paraId="44BA52EB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la $a0, error2</w:t>
      </w:r>
    </w:p>
    <w:p w14:paraId="3B0BE6E6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syscall</w:t>
      </w:r>
    </w:p>
    <w:p w14:paraId="52A5E41D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j NhapY2</w:t>
      </w:r>
    </w:p>
    <w:p w14:paraId="412D0F37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next:</w:t>
      </w:r>
    </w:p>
    <w:p w14:paraId="78AD9349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slt $t0, $s0, $s2</w:t>
      </w:r>
    </w:p>
    <w:p w14:paraId="35F83D59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slt $t1, $s1, $s3</w:t>
      </w:r>
    </w:p>
    <w:p w14:paraId="0F56537B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beq $t0, 0, Case3</w:t>
      </w:r>
    </w:p>
    <w:p w14:paraId="7DCD487B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lastRenderedPageBreak/>
        <w:tab/>
        <w:t>beq $t1, 0, Case2</w:t>
      </w:r>
    </w:p>
    <w:p w14:paraId="47629CBB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Case1:</w:t>
      </w:r>
    </w:p>
    <w:p w14:paraId="2D238A20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$v0, $s1, $zero</w:t>
      </w:r>
    </w:p>
    <w:p w14:paraId="4776BF72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For1:</w:t>
      </w:r>
    </w:p>
    <w:p w14:paraId="319B5FBE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bgt $v0, $s3, Exit</w:t>
      </w:r>
    </w:p>
    <w:p w14:paraId="30B4C202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$v1, $s0, $zero</w:t>
      </w:r>
    </w:p>
    <w:p w14:paraId="2183933B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For2:</w:t>
      </w:r>
    </w:p>
    <w:p w14:paraId="4FB4035E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bgt $v1, $s2, EndFor2</w:t>
      </w:r>
    </w:p>
    <w:p w14:paraId="47F20B2F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beq $v0, $s1, InVien1</w:t>
      </w:r>
    </w:p>
    <w:p w14:paraId="2BA3E257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beq $v0, $s3, InVien1</w:t>
      </w:r>
    </w:p>
    <w:p w14:paraId="492EFC65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beq $v1, $s0, InVien1</w:t>
      </w:r>
    </w:p>
    <w:p w14:paraId="2A9591E6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beq $v1, $s2, InVien1</w:t>
      </w:r>
    </w:p>
    <w:p w14:paraId="470AEAEA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sll $t8, $v0, 6</w:t>
      </w:r>
    </w:p>
    <w:p w14:paraId="08E2DBFE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$t8, $t8, $v1</w:t>
      </w:r>
    </w:p>
    <w:p w14:paraId="021E4F9B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sll $t8, $t8, 2</w:t>
      </w:r>
    </w:p>
    <w:p w14:paraId="5FE0A6DA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li $a1, GREEN</w:t>
      </w:r>
    </w:p>
    <w:p w14:paraId="486DE638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$a2, $k0, $t8</w:t>
      </w:r>
    </w:p>
    <w:p w14:paraId="3B25C7D6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sw $a1, 0($a2)</w:t>
      </w:r>
    </w:p>
    <w:p w14:paraId="33704040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$v1, $v1, 1</w:t>
      </w:r>
    </w:p>
    <w:p w14:paraId="745D931D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j For2</w:t>
      </w:r>
    </w:p>
    <w:p w14:paraId="44E1C4C2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InVien1:</w:t>
      </w:r>
    </w:p>
    <w:p w14:paraId="24461ED2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sll $t8, $v0, 6</w:t>
      </w:r>
    </w:p>
    <w:p w14:paraId="311917AF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$t8, $t8, $v1</w:t>
      </w:r>
    </w:p>
    <w:p w14:paraId="2AAE73A9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sll $t8, $t8, 2</w:t>
      </w:r>
    </w:p>
    <w:p w14:paraId="0197E122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li $a1, RED</w:t>
      </w:r>
    </w:p>
    <w:p w14:paraId="3AA47473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$a2, $k0, $t8</w:t>
      </w:r>
    </w:p>
    <w:p w14:paraId="521421DD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sw $a1, 0($a2)</w:t>
      </w:r>
    </w:p>
    <w:p w14:paraId="69640887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lastRenderedPageBreak/>
        <w:tab/>
        <w:t>add $v1, $v1, 1</w:t>
      </w:r>
    </w:p>
    <w:p w14:paraId="3DA81CCD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j For2</w:t>
      </w:r>
    </w:p>
    <w:p w14:paraId="7565C4AD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EndFor2:</w:t>
      </w:r>
    </w:p>
    <w:p w14:paraId="5C3729BE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$v0, $v0, 1</w:t>
      </w:r>
    </w:p>
    <w:p w14:paraId="4B493278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j For1</w:t>
      </w:r>
    </w:p>
    <w:p w14:paraId="5221F445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Case2:</w:t>
      </w:r>
    </w:p>
    <w:p w14:paraId="7BA4CA43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$v0, $s3, $zero</w:t>
      </w:r>
    </w:p>
    <w:p w14:paraId="7BF06C50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For3:</w:t>
      </w:r>
    </w:p>
    <w:p w14:paraId="5178428E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bgt $v0, $s1, Exit</w:t>
      </w:r>
    </w:p>
    <w:p w14:paraId="0D9E276B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$v1, $s0, $zero</w:t>
      </w:r>
    </w:p>
    <w:p w14:paraId="075AE195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 xml:space="preserve">For4: </w:t>
      </w:r>
    </w:p>
    <w:p w14:paraId="448CBCF6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bgt $v1, $s2, EndFor4</w:t>
      </w:r>
    </w:p>
    <w:p w14:paraId="663A0D2B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beq $v0, $s1, InVien2</w:t>
      </w:r>
    </w:p>
    <w:p w14:paraId="5C1828B9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beq $v0, $s3, InVien2</w:t>
      </w:r>
    </w:p>
    <w:p w14:paraId="25DF35F2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beq $v1, $s0, InVien2</w:t>
      </w:r>
    </w:p>
    <w:p w14:paraId="7F255E9A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beq $v1, $s2, InVien2</w:t>
      </w:r>
    </w:p>
    <w:p w14:paraId="57AB240B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sll $t8, $v0, 6</w:t>
      </w:r>
    </w:p>
    <w:p w14:paraId="5B929BA0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$t8, $t8, $v1</w:t>
      </w:r>
    </w:p>
    <w:p w14:paraId="22693CF7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sll $t8, $t8, 2</w:t>
      </w:r>
    </w:p>
    <w:p w14:paraId="3A54A287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li $a1, GREEN</w:t>
      </w:r>
    </w:p>
    <w:p w14:paraId="5BEBE3DE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$a2, $k0, $t8</w:t>
      </w:r>
    </w:p>
    <w:p w14:paraId="039198CA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sw $a1, 0($a2)</w:t>
      </w:r>
    </w:p>
    <w:p w14:paraId="039F2865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$v1, $v1, 1</w:t>
      </w:r>
    </w:p>
    <w:p w14:paraId="0BDD6836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j For4</w:t>
      </w:r>
    </w:p>
    <w:p w14:paraId="47F397F7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InVien2:</w:t>
      </w:r>
    </w:p>
    <w:p w14:paraId="6719A8FB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sll $t8, $v0, 6</w:t>
      </w:r>
    </w:p>
    <w:p w14:paraId="5E74A59C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$t8, $t8, $v1</w:t>
      </w:r>
    </w:p>
    <w:p w14:paraId="3C023840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lastRenderedPageBreak/>
        <w:tab/>
        <w:t>sll $t8, $t8, 2</w:t>
      </w:r>
    </w:p>
    <w:p w14:paraId="3C34BC47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li $a1, RED</w:t>
      </w:r>
    </w:p>
    <w:p w14:paraId="4E27BF24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$a2, $k0, $t8</w:t>
      </w:r>
    </w:p>
    <w:p w14:paraId="65DCAFA1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sw $a1, 0($a2)</w:t>
      </w:r>
    </w:p>
    <w:p w14:paraId="5E4A8E60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$v1, $v1, 1</w:t>
      </w:r>
    </w:p>
    <w:p w14:paraId="6D44DF60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j For4</w:t>
      </w:r>
    </w:p>
    <w:p w14:paraId="063A524D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EndFor4:</w:t>
      </w:r>
    </w:p>
    <w:p w14:paraId="06740129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$v0, $v0, 1</w:t>
      </w:r>
    </w:p>
    <w:p w14:paraId="2B5D2350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j For3</w:t>
      </w:r>
    </w:p>
    <w:p w14:paraId="2F208E5A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Case3:</w:t>
      </w:r>
    </w:p>
    <w:p w14:paraId="0F01E7D1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beq $t1, 0, Case4</w:t>
      </w:r>
    </w:p>
    <w:p w14:paraId="5726FD96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$v0, $s1, $zero</w:t>
      </w:r>
    </w:p>
    <w:p w14:paraId="0DDB5A55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For5:</w:t>
      </w:r>
    </w:p>
    <w:p w14:paraId="33252581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bgt $v0, $s3, Exit</w:t>
      </w:r>
    </w:p>
    <w:p w14:paraId="331C894D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$v1, $s2, $zero</w:t>
      </w:r>
    </w:p>
    <w:p w14:paraId="68CC14BB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For6:</w:t>
      </w:r>
    </w:p>
    <w:p w14:paraId="784427E4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bgt $v1, $s0, EndFor6</w:t>
      </w:r>
    </w:p>
    <w:p w14:paraId="69BB4D7D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beq $v0, $s1, InVien3</w:t>
      </w:r>
    </w:p>
    <w:p w14:paraId="51989165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beq $v0, $s3, InVien3</w:t>
      </w:r>
    </w:p>
    <w:p w14:paraId="650EB97D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beq $v1, $s0, InVien3</w:t>
      </w:r>
    </w:p>
    <w:p w14:paraId="00EEDC89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beq $v1, $s2, InVien3</w:t>
      </w:r>
    </w:p>
    <w:p w14:paraId="668F2B5D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sll $t8, $v0, 6</w:t>
      </w:r>
    </w:p>
    <w:p w14:paraId="1D7F8673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$t8, $t8, $v1</w:t>
      </w:r>
    </w:p>
    <w:p w14:paraId="4055ABCA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sll $t8, $t8, 2</w:t>
      </w:r>
    </w:p>
    <w:p w14:paraId="31AC3F32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li $a1, GREEN</w:t>
      </w:r>
    </w:p>
    <w:p w14:paraId="380140B3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$a2, $k0, $t8</w:t>
      </w:r>
    </w:p>
    <w:p w14:paraId="231BDD35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sw $a1, 0($a2)</w:t>
      </w:r>
    </w:p>
    <w:p w14:paraId="7F020D59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lastRenderedPageBreak/>
        <w:tab/>
        <w:t>add $v1, $v1, 1</w:t>
      </w:r>
    </w:p>
    <w:p w14:paraId="0CC6FA09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j For6</w:t>
      </w:r>
    </w:p>
    <w:p w14:paraId="4872D18F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InVien3:</w:t>
      </w:r>
    </w:p>
    <w:p w14:paraId="77DE2DD1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sll $t8, $v0, 6</w:t>
      </w:r>
    </w:p>
    <w:p w14:paraId="2190A716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$t8, $t8, $v1</w:t>
      </w:r>
    </w:p>
    <w:p w14:paraId="4566A9B8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sll $t8, $t8, 2</w:t>
      </w:r>
    </w:p>
    <w:p w14:paraId="0E89D090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li $a1, RED</w:t>
      </w:r>
    </w:p>
    <w:p w14:paraId="5812DA2F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$a2, $k0, $t8</w:t>
      </w:r>
    </w:p>
    <w:p w14:paraId="66492DEA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sw $a1, 0($a2)</w:t>
      </w:r>
    </w:p>
    <w:p w14:paraId="207358FB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$v1, $v1, 1</w:t>
      </w:r>
    </w:p>
    <w:p w14:paraId="0429490A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j For6</w:t>
      </w:r>
    </w:p>
    <w:p w14:paraId="3EE3AC6C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EndFor6:</w:t>
      </w:r>
    </w:p>
    <w:p w14:paraId="3F5A7005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$v0, $v0, 1</w:t>
      </w:r>
    </w:p>
    <w:p w14:paraId="0B883FEB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j For5</w:t>
      </w:r>
    </w:p>
    <w:p w14:paraId="0508D485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Case4:</w:t>
      </w:r>
    </w:p>
    <w:p w14:paraId="3ECDA3FF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$v0, $s3, $zero</w:t>
      </w:r>
    </w:p>
    <w:p w14:paraId="72193185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For7:</w:t>
      </w:r>
    </w:p>
    <w:p w14:paraId="4B8DAAE2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bgt $v0, $s1, Exit</w:t>
      </w:r>
    </w:p>
    <w:p w14:paraId="14E18BC7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$v1, $s2, $zero</w:t>
      </w:r>
    </w:p>
    <w:p w14:paraId="2BBC0572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For8:</w:t>
      </w:r>
    </w:p>
    <w:p w14:paraId="6729AA12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bgt $v1, $s0, EndFor8</w:t>
      </w:r>
    </w:p>
    <w:p w14:paraId="446E7591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beq $v0, $s1, InVien4</w:t>
      </w:r>
    </w:p>
    <w:p w14:paraId="5CA10D45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beq $v0, $s3, InVien4</w:t>
      </w:r>
    </w:p>
    <w:p w14:paraId="298708DA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beq $v1, $s0, InVien4</w:t>
      </w:r>
    </w:p>
    <w:p w14:paraId="3C6B658B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beq $v1, $s2, InVien4</w:t>
      </w:r>
    </w:p>
    <w:p w14:paraId="7F2350DF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sll $t8, $v0, 6</w:t>
      </w:r>
    </w:p>
    <w:p w14:paraId="08E270E1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$t8, $t8, $v1</w:t>
      </w:r>
    </w:p>
    <w:p w14:paraId="72111092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lastRenderedPageBreak/>
        <w:tab/>
        <w:t>sll $t8, $t8, 2</w:t>
      </w:r>
    </w:p>
    <w:p w14:paraId="13B5B105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li $a1, GREEN</w:t>
      </w:r>
    </w:p>
    <w:p w14:paraId="3C54C995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$a2, $k0, $t8</w:t>
      </w:r>
    </w:p>
    <w:p w14:paraId="1BC63EE2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sw $a1, 0($a2)</w:t>
      </w:r>
    </w:p>
    <w:p w14:paraId="1F673135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$v1, $v1, 1</w:t>
      </w:r>
    </w:p>
    <w:p w14:paraId="54D76E35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j For8</w:t>
      </w:r>
    </w:p>
    <w:p w14:paraId="67ABCAAF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InVien4:</w:t>
      </w:r>
    </w:p>
    <w:p w14:paraId="448B76D6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sll $t8, $v0, 6</w:t>
      </w:r>
    </w:p>
    <w:p w14:paraId="355AD2B9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$t8, $t8, $v1</w:t>
      </w:r>
    </w:p>
    <w:p w14:paraId="7852DB05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sll $t8, $t8, 2</w:t>
      </w:r>
    </w:p>
    <w:p w14:paraId="1DA94A87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li $a1, RED</w:t>
      </w:r>
    </w:p>
    <w:p w14:paraId="029CCC54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$a2, $k0, $t8</w:t>
      </w:r>
    </w:p>
    <w:p w14:paraId="5457573B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sw $a1, 0($a2)</w:t>
      </w:r>
    </w:p>
    <w:p w14:paraId="35BA4C6D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$v1, $v1, 1</w:t>
      </w:r>
    </w:p>
    <w:p w14:paraId="4712C1D9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j For8</w:t>
      </w:r>
    </w:p>
    <w:p w14:paraId="35A369EA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>EndFor8:</w:t>
      </w:r>
    </w:p>
    <w:p w14:paraId="592305CE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add $v0, $v0, 1</w:t>
      </w:r>
    </w:p>
    <w:p w14:paraId="2FA29AD6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j For7</w:t>
      </w:r>
    </w:p>
    <w:p w14:paraId="0C1AC5E8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 xml:space="preserve">Exit: </w:t>
      </w:r>
    </w:p>
    <w:p w14:paraId="7A2717AA" w14:textId="77777777" w:rsidR="00E76EF5" w:rsidRP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li $v0, 10</w:t>
      </w:r>
    </w:p>
    <w:p w14:paraId="47DA5C80" w14:textId="7FA33198" w:rsidR="00E76EF5" w:rsidRDefault="00E76EF5" w:rsidP="00E76EF5">
      <w:pPr>
        <w:rPr>
          <w:rFonts w:cs="Times New Roman"/>
        </w:rPr>
      </w:pPr>
      <w:r w:rsidRPr="00E76EF5">
        <w:rPr>
          <w:rFonts w:cs="Times New Roman"/>
        </w:rPr>
        <w:tab/>
        <w:t>syscall</w:t>
      </w:r>
    </w:p>
    <w:p w14:paraId="0A19CC5C" w14:textId="77777777" w:rsidR="00451E93" w:rsidRDefault="00451E93" w:rsidP="00451E93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Kết quả</w:t>
      </w:r>
      <w:r>
        <w:rPr>
          <w:rFonts w:cs="Times New Roman"/>
          <w:b/>
          <w:bCs/>
          <w:sz w:val="32"/>
          <w:szCs w:val="32"/>
        </w:rPr>
        <w:t>:</w:t>
      </w:r>
    </w:p>
    <w:p w14:paraId="32B2A2BC" w14:textId="058DB187" w:rsidR="00451E93" w:rsidRDefault="00451E93" w:rsidP="00E76EF5">
      <w:pPr>
        <w:rPr>
          <w:rFonts w:cs="Times New Roman"/>
        </w:rPr>
      </w:pPr>
      <w:r>
        <w:rPr>
          <w:rFonts w:cs="Times New Roman"/>
        </w:rPr>
        <w:t>Nhập điểm 1 có toạ độ (15,38) và điểm 2 có toạ độ (45,57)</w:t>
      </w:r>
    </w:p>
    <w:p w14:paraId="7F6D71EC" w14:textId="15626BCC" w:rsidR="00451E93" w:rsidRPr="00555534" w:rsidRDefault="00451E93" w:rsidP="00E76EF5">
      <w:pPr>
        <w:rPr>
          <w:rFonts w:cs="Times New Roman"/>
        </w:rPr>
      </w:pPr>
      <w:r w:rsidRPr="00451E93">
        <w:rPr>
          <w:rFonts w:cs="Times New Roman"/>
        </w:rPr>
        <w:lastRenderedPageBreak/>
        <w:drawing>
          <wp:inline distT="0" distB="0" distL="0" distR="0" wp14:anchorId="7BCE1EBD" wp14:editId="07988DC8">
            <wp:extent cx="5500468" cy="3402990"/>
            <wp:effectExtent l="0" t="0" r="5080" b="698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3903" cy="341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E93" w:rsidRPr="00555534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E6"/>
    <w:rsid w:val="00282C2F"/>
    <w:rsid w:val="00451E93"/>
    <w:rsid w:val="00555534"/>
    <w:rsid w:val="006F23EF"/>
    <w:rsid w:val="0093639C"/>
    <w:rsid w:val="00BA6B65"/>
    <w:rsid w:val="00E76EF5"/>
    <w:rsid w:val="00EB5AB5"/>
    <w:rsid w:val="00F132E6"/>
    <w:rsid w:val="00F5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9E33"/>
  <w15:chartTrackingRefBased/>
  <w15:docId w15:val="{D9DC9F53-A076-4E97-B574-7F1E12A6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E6"/>
    <w:pPr>
      <w:spacing w:line="256" w:lineRule="auto"/>
    </w:pPr>
    <w:rPr>
      <w:rFonts w:ascii="Times New Roman" w:hAnsi="Times New Roman"/>
      <w:kern w:val="2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 w:line="324" w:lineRule="auto"/>
      <w:contextualSpacing/>
      <w:outlineLvl w:val="0"/>
    </w:pPr>
    <w:rPr>
      <w:rFonts w:eastAsiaTheme="majorEastAsia" w:cstheme="majorBidi"/>
      <w:b/>
      <w:kern w:val="0"/>
      <w:sz w:val="2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 w:line="324" w:lineRule="auto"/>
      <w:contextualSpacing/>
      <w:outlineLvl w:val="1"/>
    </w:pPr>
    <w:rPr>
      <w:rFonts w:eastAsiaTheme="majorEastAsia" w:cstheme="majorBidi"/>
      <w:b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 w:line="324" w:lineRule="auto"/>
      <w:outlineLvl w:val="2"/>
    </w:pPr>
    <w:rPr>
      <w:rFonts w:eastAsiaTheme="majorEastAsia" w:cstheme="majorBidi"/>
      <w:b/>
      <w:i/>
      <w:kern w:val="0"/>
      <w:sz w:val="26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 w:line="324" w:lineRule="auto"/>
      <w:outlineLvl w:val="3"/>
    </w:pPr>
    <w:rPr>
      <w:rFonts w:eastAsiaTheme="majorEastAsia" w:cstheme="majorBidi"/>
      <w:i/>
      <w:iCs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character" w:customStyle="1" w:styleId="fontstyle01">
    <w:name w:val="fontstyle01"/>
    <w:basedOn w:val="DefaultParagraphFont"/>
    <w:rsid w:val="00F132E6"/>
    <w:rPr>
      <w:rFonts w:ascii="Cambria" w:hAnsi="Cambria" w:hint="default"/>
      <w:b/>
      <w:bCs/>
      <w:i w:val="0"/>
      <w:iCs w:val="0"/>
      <w:color w:val="1F497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DDDDD853C604EAB8987F10F092850" ma:contentTypeVersion="14" ma:contentTypeDescription="Create a new document." ma:contentTypeScope="" ma:versionID="6f4de8ac9130e91bb52d474bccc2feae">
  <xsd:schema xmlns:xsd="http://www.w3.org/2001/XMLSchema" xmlns:xs="http://www.w3.org/2001/XMLSchema" xmlns:p="http://schemas.microsoft.com/office/2006/metadata/properties" xmlns:ns2="b2d53b23-f41c-40f3-83ae-1c979ef99b51" xmlns:ns3="fb96db37-c84d-4af3-bd55-080f1e5e34d1" targetNamespace="http://schemas.microsoft.com/office/2006/metadata/properties" ma:root="true" ma:fieldsID="d18a4f73152567145185700dc2f53f97" ns2:_="" ns3:_="">
    <xsd:import namespace="b2d53b23-f41c-40f3-83ae-1c979ef99b51"/>
    <xsd:import namespace="fb96db37-c84d-4af3-bd55-080f1e5e34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53b23-f41c-40f3-83ae-1c979ef99b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6db37-c84d-4af3-bd55-080f1e5e34d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581cea7-e217-4190-9a53-e665e6ae6268}" ma:internalName="TaxCatchAll" ma:showField="CatchAllData" ma:web="fb96db37-c84d-4af3-bd55-080f1e5e34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d53b23-f41c-40f3-83ae-1c979ef99b51">
      <Terms xmlns="http://schemas.microsoft.com/office/infopath/2007/PartnerControls"/>
    </lcf76f155ced4ddcb4097134ff3c332f>
    <ReferenceId xmlns="b2d53b23-f41c-40f3-83ae-1c979ef99b51" xsi:nil="true"/>
    <TaxCatchAll xmlns="fb96db37-c84d-4af3-bd55-080f1e5e34d1" xsi:nil="true"/>
  </documentManagement>
</p:properties>
</file>

<file path=customXml/itemProps1.xml><?xml version="1.0" encoding="utf-8"?>
<ds:datastoreItem xmlns:ds="http://schemas.openxmlformats.org/officeDocument/2006/customXml" ds:itemID="{128673EF-8F71-48C8-9ED5-B1A80084A194}"/>
</file>

<file path=customXml/itemProps2.xml><?xml version="1.0" encoding="utf-8"?>
<ds:datastoreItem xmlns:ds="http://schemas.openxmlformats.org/officeDocument/2006/customXml" ds:itemID="{536E666E-4002-4611-B5CE-B47158F8CA56}"/>
</file>

<file path=customXml/itemProps3.xml><?xml version="1.0" encoding="utf-8"?>
<ds:datastoreItem xmlns:ds="http://schemas.openxmlformats.org/officeDocument/2006/customXml" ds:itemID="{F7D87CFD-978F-4805-990B-2EA74D85EA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26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Phuc 20225659</dc:creator>
  <cp:keywords/>
  <dc:description/>
  <cp:lastModifiedBy>Nguyen Hong Phuc 20225659</cp:lastModifiedBy>
  <cp:revision>1</cp:revision>
  <dcterms:created xsi:type="dcterms:W3CDTF">2024-05-08T01:44:00Z</dcterms:created>
  <dcterms:modified xsi:type="dcterms:W3CDTF">2024-05-08T02:13:00Z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0x010100867DDDDD853C604EAB8987F10F092850</vt:lpwstr>
  </property>
</Properties>
</file>