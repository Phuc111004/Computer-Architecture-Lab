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98147" w14:textId="658DBC44" w:rsidR="00382092" w:rsidRDefault="00382092" w:rsidP="00382092">
      <w:pPr>
        <w:jc w:val="center"/>
        <w:rPr>
          <w:rFonts w:ascii="Cambria Math" w:hAnsi="Cambria Math"/>
          <w:b/>
          <w:bCs/>
          <w:sz w:val="48"/>
          <w:szCs w:val="48"/>
        </w:rPr>
      </w:pPr>
      <w:ins w:id="0" w:author="Microsoft Word" w:date="2023-12-20T07:44:00Z">
        <w:r>
          <w:rPr>
            <w:rFonts w:ascii="Cambria Math" w:hAnsi="Cambria Math"/>
            <w:b/>
            <w:bCs/>
            <w:sz w:val="48"/>
            <w:szCs w:val="48"/>
          </w:rPr>
          <w:softHyphen/>
        </w:r>
        <w:r>
          <w:rPr>
            <w:rFonts w:ascii="Cambria Math" w:hAnsi="Cambria Math"/>
            <w:b/>
            <w:bCs/>
            <w:sz w:val="48"/>
            <w:szCs w:val="48"/>
          </w:rPr>
          <w:softHyphen/>
        </w:r>
        <w:r>
          <w:rPr>
            <w:rFonts w:ascii="Cambria Math" w:hAnsi="Cambria Math"/>
            <w:b/>
            <w:bCs/>
            <w:sz w:val="48"/>
            <w:szCs w:val="48"/>
          </w:rPr>
          <w:softHyphen/>
        </w:r>
        <w:r>
          <w:rPr>
            <w:rFonts w:ascii="Cambria Math" w:hAnsi="Cambria Math"/>
            <w:b/>
            <w:bCs/>
            <w:sz w:val="48"/>
            <w:szCs w:val="48"/>
          </w:rPr>
          <w:softHyphen/>
        </w:r>
      </w:ins>
      <w:r>
        <w:rPr>
          <w:rFonts w:ascii="Cambria Math" w:hAnsi="Cambria Math"/>
          <w:b/>
          <w:bCs/>
          <w:sz w:val="48"/>
          <w:szCs w:val="48"/>
        </w:rPr>
        <w:t xml:space="preserve">Computer Architecture Lab Report Week </w:t>
      </w:r>
      <w:r>
        <w:rPr>
          <w:rFonts w:ascii="Cambria Math" w:hAnsi="Cambria Math"/>
          <w:b/>
          <w:bCs/>
          <w:sz w:val="48"/>
          <w:szCs w:val="48"/>
        </w:rPr>
        <w:t>3</w:t>
      </w:r>
    </w:p>
    <w:p w14:paraId="673173CE" w14:textId="7F53F138" w:rsidR="00382092" w:rsidRDefault="00382092" w:rsidP="00382092">
      <w:pPr>
        <w:jc w:val="center"/>
        <w:rPr>
          <w:rFonts w:ascii="Cambria Math" w:hAnsi="Cambria Math"/>
          <w:b/>
          <w:bCs/>
          <w:sz w:val="40"/>
          <w:szCs w:val="40"/>
        </w:rPr>
      </w:pPr>
      <w:r>
        <w:rPr>
          <w:rFonts w:ascii="Cambria Math" w:hAnsi="Cambria Math"/>
          <w:b/>
          <w:bCs/>
          <w:sz w:val="40"/>
          <w:szCs w:val="40"/>
        </w:rPr>
        <w:t xml:space="preserve">Full name: </w:t>
      </w:r>
      <w:r>
        <w:rPr>
          <w:rFonts w:ascii="Cambria Math" w:hAnsi="Cambria Math"/>
          <w:b/>
          <w:bCs/>
          <w:sz w:val="40"/>
          <w:szCs w:val="40"/>
        </w:rPr>
        <w:t>Nguyễn Hồng Phúc</w:t>
      </w:r>
    </w:p>
    <w:p w14:paraId="6F349F11" w14:textId="466AA6C1" w:rsidR="00382092" w:rsidRDefault="00382092" w:rsidP="00382092">
      <w:pPr>
        <w:jc w:val="center"/>
        <w:rPr>
          <w:rFonts w:ascii="Cambria Math" w:hAnsi="Cambria Math"/>
          <w:b/>
          <w:bCs/>
          <w:sz w:val="40"/>
          <w:szCs w:val="40"/>
        </w:rPr>
      </w:pPr>
      <w:r>
        <w:rPr>
          <w:rFonts w:ascii="Cambria Math" w:hAnsi="Cambria Math"/>
          <w:b/>
          <w:bCs/>
          <w:sz w:val="40"/>
          <w:szCs w:val="40"/>
        </w:rPr>
        <w:t>Student ID: 20225</w:t>
      </w:r>
      <w:r>
        <w:rPr>
          <w:rFonts w:ascii="Cambria Math" w:hAnsi="Cambria Math"/>
          <w:b/>
          <w:bCs/>
          <w:sz w:val="40"/>
          <w:szCs w:val="40"/>
        </w:rPr>
        <w:t>659</w:t>
      </w:r>
    </w:p>
    <w:p w14:paraId="6D9DB88C" w14:textId="68499CB6" w:rsidR="00EB5AB5" w:rsidRDefault="00382092">
      <w:pPr>
        <w:rPr>
          <w:rStyle w:val="fontstyle21"/>
        </w:rPr>
      </w:pPr>
      <w:r>
        <w:rPr>
          <w:rStyle w:val="fontstyle01"/>
        </w:rPr>
        <w:t>Assignment 1</w:t>
      </w:r>
      <w:r>
        <w:rPr>
          <w:rFonts w:ascii="CIDFont+F2" w:hAnsi="CIDFont+F2"/>
          <w:b/>
          <w:bCs/>
          <w:color w:val="1F497D"/>
          <w:sz w:val="26"/>
          <w:szCs w:val="26"/>
        </w:rPr>
        <w:br/>
      </w:r>
      <w:r>
        <w:rPr>
          <w:rStyle w:val="fontstyle21"/>
        </w:rPr>
        <w:t>Create a new project to implement the code in Home Assignment 1. Initialize for</w:t>
      </w:r>
      <w:r>
        <w:rPr>
          <w:rFonts w:ascii="CIDFont+F3" w:hAnsi="CIDFont+F3"/>
          <w:color w:val="000000"/>
        </w:rPr>
        <w:br/>
      </w:r>
      <w:r>
        <w:rPr>
          <w:rStyle w:val="fontstyle21"/>
        </w:rPr>
        <w:t>i and j variable. Compile and upload to the simulator. Run this program step by</w:t>
      </w:r>
      <w:r>
        <w:rPr>
          <w:rFonts w:ascii="CIDFont+F3" w:hAnsi="CIDFont+F3"/>
          <w:color w:val="000000"/>
        </w:rPr>
        <w:br/>
      </w:r>
      <w:r>
        <w:rPr>
          <w:rStyle w:val="fontstyle21"/>
        </w:rPr>
        <w:t>step, observe the changing of memory and the content of registers at each step.</w:t>
      </w:r>
    </w:p>
    <w:p w14:paraId="6381F364" w14:textId="6C08D75C" w:rsidR="008F06C1" w:rsidRDefault="004866C5">
      <w:r>
        <w:t>Đặt x</w:t>
      </w:r>
      <w:r w:rsidR="008F06C1">
        <w:t xml:space="preserve"> =4, y=3, z=2.</w:t>
      </w:r>
    </w:p>
    <w:p w14:paraId="105FCA5D" w14:textId="1D47CAFD" w:rsidR="004866C5" w:rsidRDefault="004866C5">
      <w:r w:rsidRPr="0023008C">
        <w:rPr>
          <w:b/>
          <w:bCs/>
        </w:rPr>
        <w:t>Trường hợp 1: I &lt; J</w:t>
      </w:r>
      <w:r>
        <w:t xml:space="preserve"> (theo lý thuyết sau khi chạy xong lệnh, x=5, y=</w:t>
      </w:r>
      <w:r w:rsidR="009F4645">
        <w:t>3</w:t>
      </w:r>
      <w:r>
        <w:t>, z=1)</w:t>
      </w:r>
    </w:p>
    <w:p w14:paraId="39EE5626" w14:textId="77777777" w:rsidR="004866C5" w:rsidRDefault="004866C5" w:rsidP="004866C5">
      <w:r>
        <w:t xml:space="preserve">.data </w:t>
      </w:r>
    </w:p>
    <w:p w14:paraId="076BB8B7" w14:textId="77777777" w:rsidR="004866C5" w:rsidRDefault="004866C5" w:rsidP="004866C5">
      <w:r>
        <w:t>I: .word 2</w:t>
      </w:r>
    </w:p>
    <w:p w14:paraId="4A9A04D8" w14:textId="77777777" w:rsidR="004866C5" w:rsidRDefault="004866C5" w:rsidP="004866C5">
      <w:r>
        <w:t>J: .word 3</w:t>
      </w:r>
    </w:p>
    <w:p w14:paraId="11B8AD6F" w14:textId="77777777" w:rsidR="004866C5" w:rsidRDefault="004866C5" w:rsidP="004866C5">
      <w:r>
        <w:t>.text</w:t>
      </w:r>
    </w:p>
    <w:p w14:paraId="74E2426E" w14:textId="77777777" w:rsidR="004866C5" w:rsidRDefault="004866C5" w:rsidP="004866C5">
      <w:r>
        <w:t>la $t8, I</w:t>
      </w:r>
    </w:p>
    <w:p w14:paraId="271B5E43" w14:textId="77777777" w:rsidR="004866C5" w:rsidRDefault="004866C5" w:rsidP="004866C5">
      <w:r>
        <w:t>la $t9, J</w:t>
      </w:r>
    </w:p>
    <w:p w14:paraId="5FFC042F" w14:textId="77777777" w:rsidR="004866C5" w:rsidRDefault="004866C5" w:rsidP="004866C5">
      <w:r>
        <w:t>lw $s1, 0($t8)</w:t>
      </w:r>
    </w:p>
    <w:p w14:paraId="623962BA" w14:textId="77777777" w:rsidR="004866C5" w:rsidRDefault="004866C5" w:rsidP="004866C5">
      <w:r>
        <w:t>lw $s2, 0($t9)</w:t>
      </w:r>
    </w:p>
    <w:p w14:paraId="4E8D69BD" w14:textId="57B9144B" w:rsidR="004866C5" w:rsidRDefault="004866C5" w:rsidP="004866C5">
      <w:r>
        <w:t>addi $t1, $zero, 4</w:t>
      </w:r>
      <w:r w:rsidR="000F1E99">
        <w:tab/>
      </w:r>
      <w:r>
        <w:t xml:space="preserve"> #</w:t>
      </w:r>
      <w:r w:rsidR="000F1E99">
        <w:t xml:space="preserve">gán </w:t>
      </w:r>
      <w:r>
        <w:t>x=4</w:t>
      </w:r>
    </w:p>
    <w:p w14:paraId="221E4E48" w14:textId="02296911" w:rsidR="004866C5" w:rsidRDefault="004866C5" w:rsidP="004866C5">
      <w:r>
        <w:t xml:space="preserve">addi $t2, $zero, </w:t>
      </w:r>
      <w:r w:rsidR="009F4645">
        <w:t>3</w:t>
      </w:r>
      <w:r>
        <w:t xml:space="preserve"> </w:t>
      </w:r>
      <w:r w:rsidR="000F1E99">
        <w:tab/>
      </w:r>
      <w:r w:rsidR="00AF0CD4">
        <w:t xml:space="preserve"> </w:t>
      </w:r>
      <w:r>
        <w:t>#</w:t>
      </w:r>
      <w:r w:rsidR="000F1E99">
        <w:t xml:space="preserve">gán </w:t>
      </w:r>
      <w:r>
        <w:t>y=</w:t>
      </w:r>
      <w:r w:rsidR="009F4645">
        <w:t>3</w:t>
      </w:r>
    </w:p>
    <w:p w14:paraId="7FADD2BB" w14:textId="09B06135" w:rsidR="004866C5" w:rsidRDefault="004866C5" w:rsidP="004866C5">
      <w:r>
        <w:t xml:space="preserve">addi $t3, $zero, </w:t>
      </w:r>
      <w:r w:rsidR="009F4645">
        <w:t>2</w:t>
      </w:r>
      <w:r>
        <w:t xml:space="preserve"> </w:t>
      </w:r>
      <w:r w:rsidR="000F1E99">
        <w:tab/>
      </w:r>
      <w:r w:rsidR="00AF0CD4">
        <w:t xml:space="preserve"> </w:t>
      </w:r>
      <w:r>
        <w:t>#</w:t>
      </w:r>
      <w:r w:rsidR="000F1E99">
        <w:t xml:space="preserve">gán </w:t>
      </w:r>
      <w:r>
        <w:t>z=</w:t>
      </w:r>
      <w:r w:rsidR="009F4645">
        <w:t>2</w:t>
      </w:r>
    </w:p>
    <w:p w14:paraId="4A7A4113" w14:textId="77777777" w:rsidR="004866C5" w:rsidRDefault="004866C5" w:rsidP="004866C5">
      <w:r>
        <w:t>start:</w:t>
      </w:r>
    </w:p>
    <w:p w14:paraId="4F1F5A88" w14:textId="5EF49B98" w:rsidR="004866C5" w:rsidRDefault="004866C5" w:rsidP="002803E5">
      <w:pPr>
        <w:ind w:left="2160" w:hanging="2160"/>
      </w:pPr>
      <w:r>
        <w:t>slt $t0,</w:t>
      </w:r>
      <w:r w:rsidR="000F1E99">
        <w:t xml:space="preserve"> </w:t>
      </w:r>
      <w:r>
        <w:t>$s2,</w:t>
      </w:r>
      <w:r w:rsidR="000F1E99">
        <w:t xml:space="preserve"> </w:t>
      </w:r>
      <w:r>
        <w:t xml:space="preserve">$s1 </w:t>
      </w:r>
      <w:r w:rsidR="000F1E99">
        <w:tab/>
      </w:r>
      <w:r w:rsidR="003206AB">
        <w:t xml:space="preserve"> </w:t>
      </w:r>
      <w:r>
        <w:t xml:space="preserve"># </w:t>
      </w:r>
      <w:r w:rsidR="002803E5">
        <w:t xml:space="preserve">So sánh nếu </w:t>
      </w:r>
      <w:r>
        <w:t>j&lt;i, thanh ghi $s2 ch</w:t>
      </w:r>
      <w:r w:rsidR="000F1E99">
        <w:t>ứa</w:t>
      </w:r>
      <w:r>
        <w:t xml:space="preserve"> gi</w:t>
      </w:r>
      <w:r w:rsidR="000F1E99">
        <w:t>á</w:t>
      </w:r>
      <w:r>
        <w:t xml:space="preserve"> tr</w:t>
      </w:r>
      <w:r w:rsidR="000F1E99">
        <w:t>ị</w:t>
      </w:r>
      <w:r>
        <w:t xml:space="preserve"> j, thanh ghi $s1 </w:t>
      </w:r>
      <w:r w:rsidR="003206AB">
        <w:t xml:space="preserve">   </w:t>
      </w:r>
      <w:r>
        <w:t>ch</w:t>
      </w:r>
      <w:r w:rsidR="000F1E99">
        <w:t>ứa giá trị</w:t>
      </w:r>
      <w:r>
        <w:t xml:space="preserve"> i</w:t>
      </w:r>
    </w:p>
    <w:p w14:paraId="00E0EB14" w14:textId="041D2611" w:rsidR="004866C5" w:rsidRDefault="004866C5" w:rsidP="004866C5">
      <w:r>
        <w:t>bne $t0,$zero,else</w:t>
      </w:r>
      <w:r w:rsidR="000F1E99">
        <w:tab/>
      </w:r>
      <w:r>
        <w:t xml:space="preserve"> # branch to else if j&lt;</w:t>
      </w:r>
      <w:r w:rsidR="002803E5">
        <w:t>i nếu $t0</w:t>
      </w:r>
      <w:r w:rsidR="00904AD9">
        <w:t>=1</w:t>
      </w:r>
    </w:p>
    <w:p w14:paraId="4FA6FF4F" w14:textId="34B0BA9A" w:rsidR="004866C5" w:rsidRDefault="004866C5" w:rsidP="004866C5">
      <w:r>
        <w:t>addi $t1,$t1,1</w:t>
      </w:r>
      <w:r w:rsidR="000F1E99">
        <w:tab/>
      </w:r>
      <w:r>
        <w:t xml:space="preserve"> # then part: x=x+1</w:t>
      </w:r>
    </w:p>
    <w:p w14:paraId="549D5782" w14:textId="706D2992" w:rsidR="004866C5" w:rsidRDefault="004866C5" w:rsidP="004866C5">
      <w:r>
        <w:t xml:space="preserve">addi $t3,$zero,1 </w:t>
      </w:r>
      <w:r w:rsidR="000F1E99">
        <w:tab/>
      </w:r>
      <w:r w:rsidR="003206AB">
        <w:t xml:space="preserve"> </w:t>
      </w:r>
      <w:r>
        <w:t># z=1</w:t>
      </w:r>
    </w:p>
    <w:p w14:paraId="33330B6A" w14:textId="254F7108" w:rsidR="004866C5" w:rsidRDefault="004866C5" w:rsidP="004866C5">
      <w:r>
        <w:t xml:space="preserve">j endif </w:t>
      </w:r>
      <w:r w:rsidR="000F1E99">
        <w:tab/>
      </w:r>
      <w:r w:rsidR="003206AB">
        <w:tab/>
        <w:t xml:space="preserve"> </w:t>
      </w:r>
      <w:r>
        <w:t xml:space="preserve"># skip “else” </w:t>
      </w:r>
    </w:p>
    <w:p w14:paraId="4849BEA5" w14:textId="77777777" w:rsidR="004866C5" w:rsidRDefault="004866C5" w:rsidP="004866C5">
      <w:r>
        <w:lastRenderedPageBreak/>
        <w:t>else:</w:t>
      </w:r>
    </w:p>
    <w:p w14:paraId="50239150" w14:textId="0D77CFA1" w:rsidR="004866C5" w:rsidRDefault="004866C5" w:rsidP="004866C5">
      <w:r>
        <w:t xml:space="preserve">addi $t2,$t2,-1 </w:t>
      </w:r>
      <w:r w:rsidR="000F1E99">
        <w:tab/>
      </w:r>
      <w:r>
        <w:t># y=y-1</w:t>
      </w:r>
    </w:p>
    <w:p w14:paraId="7F8A8DF0" w14:textId="48651281" w:rsidR="004866C5" w:rsidRDefault="004866C5" w:rsidP="004866C5">
      <w:r>
        <w:t xml:space="preserve">add $t3,$t3,$t3 </w:t>
      </w:r>
      <w:r w:rsidR="000F1E99">
        <w:tab/>
      </w:r>
      <w:r>
        <w:t># z=2*z</w:t>
      </w:r>
    </w:p>
    <w:p w14:paraId="4A32E643" w14:textId="2A3AC934" w:rsidR="004866C5" w:rsidRDefault="004866C5" w:rsidP="004866C5">
      <w:r>
        <w:t>endif:</w:t>
      </w:r>
    </w:p>
    <w:p w14:paraId="2C45A622" w14:textId="730B1DEB" w:rsidR="008F06C1" w:rsidRPr="0023008C" w:rsidRDefault="0023008C" w:rsidP="004866C5">
      <w:pPr>
        <w:rPr>
          <w:rFonts w:cs="Times New Roman"/>
          <w:color w:val="000000"/>
          <w:sz w:val="26"/>
          <w:szCs w:val="26"/>
        </w:rPr>
      </w:pPr>
      <w:r w:rsidRPr="0023008C">
        <w:rPr>
          <w:rFonts w:cs="Times New Roman"/>
          <w:color w:val="000000"/>
          <w:sz w:val="26"/>
          <w:szCs w:val="26"/>
        </w:rPr>
        <w:t xml:space="preserve">=&gt; </w:t>
      </w:r>
      <w:r w:rsidR="008F06C1" w:rsidRPr="0023008C">
        <w:rPr>
          <w:rFonts w:cs="Times New Roman"/>
          <w:color w:val="000000"/>
          <w:sz w:val="26"/>
          <w:szCs w:val="26"/>
        </w:rPr>
        <w:t>Các thanh ghi như slt thay đổi có giá trị là 0, các thanh ghi chứa</w:t>
      </w:r>
      <w:r w:rsidR="008F06C1" w:rsidRPr="0023008C">
        <w:rPr>
          <w:rFonts w:cs="Times New Roman"/>
          <w:color w:val="000000"/>
          <w:sz w:val="26"/>
          <w:szCs w:val="26"/>
        </w:rPr>
        <w:br/>
        <w:t>giá trị x, y, z thay đổi, thanh ghi pc thay đổi</w:t>
      </w:r>
      <w:r w:rsidRPr="0023008C">
        <w:rPr>
          <w:rFonts w:cs="Times New Roman"/>
          <w:color w:val="000000"/>
          <w:sz w:val="26"/>
          <w:szCs w:val="26"/>
        </w:rPr>
        <w:t>.</w:t>
      </w:r>
      <w:r w:rsidR="008F06C1" w:rsidRPr="0023008C">
        <w:rPr>
          <w:rFonts w:cs="Times New Roman"/>
          <w:color w:val="000000"/>
          <w:sz w:val="26"/>
          <w:szCs w:val="26"/>
        </w:rPr>
        <w:br/>
      </w:r>
      <w:r w:rsidRPr="0023008C">
        <w:rPr>
          <w:rFonts w:cs="Times New Roman"/>
          <w:color w:val="000000"/>
          <w:sz w:val="26"/>
          <w:szCs w:val="26"/>
        </w:rPr>
        <w:t xml:space="preserve">=&gt; </w:t>
      </w:r>
      <w:r w:rsidR="0016309F">
        <w:rPr>
          <w:rFonts w:cs="Times New Roman"/>
          <w:color w:val="000000"/>
          <w:sz w:val="26"/>
          <w:szCs w:val="26"/>
        </w:rPr>
        <w:t>S</w:t>
      </w:r>
      <w:r w:rsidR="0016309F">
        <w:rPr>
          <w:rFonts w:cs="Times New Roman"/>
          <w:color w:val="000000"/>
          <w:sz w:val="26"/>
          <w:szCs w:val="26"/>
        </w:rPr>
        <w:t xml:space="preserve">au khi slt so sánh j&lt;i thì $t0 có giá trị là </w:t>
      </w:r>
      <w:r w:rsidR="0016309F">
        <w:rPr>
          <w:rFonts w:cs="Times New Roman"/>
          <w:color w:val="000000"/>
          <w:sz w:val="26"/>
          <w:szCs w:val="26"/>
        </w:rPr>
        <w:t>0</w:t>
      </w:r>
      <w:r w:rsidR="0016309F">
        <w:rPr>
          <w:rFonts w:cs="Times New Roman"/>
          <w:color w:val="000000"/>
          <w:sz w:val="26"/>
          <w:szCs w:val="26"/>
        </w:rPr>
        <w:t xml:space="preserve">, sau lệnh bne so sánh $t0 với $zero máy tính sẽ </w:t>
      </w:r>
      <w:r w:rsidR="0016309F">
        <w:rPr>
          <w:rFonts w:cs="Times New Roman"/>
          <w:color w:val="000000"/>
          <w:sz w:val="26"/>
          <w:szCs w:val="26"/>
        </w:rPr>
        <w:t>thực hiện dòng lệnh ngay sau đấy mà không nhảy đến nhãn else</w:t>
      </w:r>
      <w:r w:rsidR="0016309F">
        <w:rPr>
          <w:rFonts w:cs="Times New Roman"/>
          <w:color w:val="000000"/>
          <w:sz w:val="26"/>
          <w:szCs w:val="26"/>
        </w:rPr>
        <w:t>,</w:t>
      </w:r>
      <w:r w:rsidR="0016309F">
        <w:rPr>
          <w:rFonts w:cs="Times New Roman"/>
          <w:color w:val="000000"/>
          <w:sz w:val="26"/>
          <w:szCs w:val="26"/>
        </w:rPr>
        <w:t xml:space="preserve"> x=x+1=5, z=1 sau đấy lệnh jump nhảy đến endif để skip part “else”.</w:t>
      </w:r>
      <w:r w:rsidR="0016309F">
        <w:rPr>
          <w:rFonts w:cs="Times New Roman"/>
          <w:color w:val="000000"/>
          <w:sz w:val="26"/>
          <w:szCs w:val="26"/>
        </w:rPr>
        <w:t xml:space="preserve"> </w:t>
      </w:r>
      <w:r w:rsidR="008F06C1" w:rsidRPr="0023008C">
        <w:rPr>
          <w:rFonts w:cs="Times New Roman"/>
          <w:color w:val="000000"/>
          <w:sz w:val="26"/>
          <w:szCs w:val="26"/>
        </w:rPr>
        <w:t xml:space="preserve">Kết quả thực thi </w:t>
      </w:r>
      <w:r w:rsidRPr="0023008C">
        <w:rPr>
          <w:rFonts w:cs="Times New Roman"/>
          <w:color w:val="000000"/>
          <w:sz w:val="26"/>
          <w:szCs w:val="26"/>
        </w:rPr>
        <w:t>cho ra kết quả x, y, z thay đổi đúng như lý thuyết.</w:t>
      </w:r>
    </w:p>
    <w:p w14:paraId="60A45742" w14:textId="610C880D" w:rsidR="0023008C" w:rsidRDefault="0023008C" w:rsidP="004866C5">
      <w:pPr>
        <w:rPr>
          <w:rFonts w:cs="Times New Roman"/>
          <w:color w:val="000000"/>
          <w:sz w:val="26"/>
          <w:szCs w:val="26"/>
        </w:rPr>
      </w:pPr>
      <w:r w:rsidRPr="0023008C">
        <w:rPr>
          <w:rFonts w:cs="Times New Roman"/>
          <w:b/>
          <w:bCs/>
          <w:color w:val="000000"/>
          <w:sz w:val="26"/>
          <w:szCs w:val="26"/>
        </w:rPr>
        <w:t>Trường hợp 2: I&gt;J</w:t>
      </w:r>
      <w:r>
        <w:rPr>
          <w:rFonts w:cs="Times New Roman"/>
          <w:b/>
          <w:bCs/>
          <w:color w:val="000000"/>
          <w:sz w:val="26"/>
          <w:szCs w:val="26"/>
        </w:rPr>
        <w:t xml:space="preserve"> </w:t>
      </w:r>
      <w:r>
        <w:rPr>
          <w:rFonts w:cs="Times New Roman"/>
          <w:color w:val="000000"/>
          <w:sz w:val="26"/>
          <w:szCs w:val="26"/>
        </w:rPr>
        <w:t>(theo lý thuyết x=4, y=2, z=</w:t>
      </w:r>
      <w:r w:rsidR="00772268">
        <w:rPr>
          <w:rFonts w:cs="Times New Roman"/>
          <w:color w:val="000000"/>
          <w:sz w:val="26"/>
          <w:szCs w:val="26"/>
        </w:rPr>
        <w:t>4</w:t>
      </w:r>
      <w:r>
        <w:rPr>
          <w:rFonts w:cs="Times New Roman"/>
          <w:color w:val="000000"/>
          <w:sz w:val="26"/>
          <w:szCs w:val="26"/>
        </w:rPr>
        <w:t>)</w:t>
      </w:r>
    </w:p>
    <w:p w14:paraId="58CBAFEA" w14:textId="77777777" w:rsidR="00772268" w:rsidRDefault="00772268" w:rsidP="00772268">
      <w:r>
        <w:t xml:space="preserve">.data </w:t>
      </w:r>
    </w:p>
    <w:p w14:paraId="1928771B" w14:textId="3C23AA65" w:rsidR="00772268" w:rsidRDefault="00772268" w:rsidP="00772268">
      <w:r>
        <w:t xml:space="preserve">I: .word </w:t>
      </w:r>
      <w:r>
        <w:t>3</w:t>
      </w:r>
    </w:p>
    <w:p w14:paraId="406E0B25" w14:textId="7F052FC3" w:rsidR="00772268" w:rsidRDefault="00772268" w:rsidP="00772268">
      <w:r>
        <w:t xml:space="preserve">J: .word </w:t>
      </w:r>
      <w:r>
        <w:t>2</w:t>
      </w:r>
    </w:p>
    <w:p w14:paraId="58AE5718" w14:textId="77777777" w:rsidR="00772268" w:rsidRDefault="00772268" w:rsidP="00772268">
      <w:r>
        <w:t>.text</w:t>
      </w:r>
    </w:p>
    <w:p w14:paraId="33500697" w14:textId="77777777" w:rsidR="00772268" w:rsidRDefault="00772268" w:rsidP="00772268">
      <w:r>
        <w:t>la $t8, I</w:t>
      </w:r>
    </w:p>
    <w:p w14:paraId="2019A4A7" w14:textId="77777777" w:rsidR="00772268" w:rsidRDefault="00772268" w:rsidP="00772268">
      <w:r>
        <w:t>la $t9, J</w:t>
      </w:r>
    </w:p>
    <w:p w14:paraId="12CE4D53" w14:textId="77777777" w:rsidR="00772268" w:rsidRDefault="00772268" w:rsidP="00772268">
      <w:r>
        <w:t>lw $s1, 0($t8)</w:t>
      </w:r>
    </w:p>
    <w:p w14:paraId="0F79148A" w14:textId="77777777" w:rsidR="00772268" w:rsidRDefault="00772268" w:rsidP="00772268">
      <w:r>
        <w:t>lw $s2, 0($t9)</w:t>
      </w:r>
    </w:p>
    <w:p w14:paraId="3315AC21" w14:textId="77777777" w:rsidR="00772268" w:rsidRDefault="00772268" w:rsidP="00772268">
      <w:r>
        <w:t>addi $t1, $zero, 4</w:t>
      </w:r>
      <w:r>
        <w:tab/>
        <w:t xml:space="preserve"> #gán x=4</w:t>
      </w:r>
    </w:p>
    <w:p w14:paraId="61793817" w14:textId="20368C76" w:rsidR="00772268" w:rsidRDefault="00772268" w:rsidP="00772268">
      <w:r>
        <w:t xml:space="preserve">addi $t2, $zero, 3 </w:t>
      </w:r>
      <w:r>
        <w:tab/>
      </w:r>
      <w:r w:rsidR="003206AB">
        <w:t xml:space="preserve"> </w:t>
      </w:r>
      <w:r>
        <w:t>#gán y=3</w:t>
      </w:r>
    </w:p>
    <w:p w14:paraId="0269BCDA" w14:textId="67B74A08" w:rsidR="00772268" w:rsidRDefault="00772268" w:rsidP="00772268">
      <w:r>
        <w:t xml:space="preserve">addi $t3, $zero, 2 </w:t>
      </w:r>
      <w:r>
        <w:tab/>
      </w:r>
      <w:r w:rsidR="003206AB">
        <w:t xml:space="preserve"> </w:t>
      </w:r>
      <w:r>
        <w:t>#gán z=2</w:t>
      </w:r>
    </w:p>
    <w:p w14:paraId="2D7E994A" w14:textId="77777777" w:rsidR="00772268" w:rsidRDefault="00772268" w:rsidP="00772268">
      <w:r>
        <w:t>start:</w:t>
      </w:r>
    </w:p>
    <w:p w14:paraId="6CCB7829" w14:textId="7D9FF376" w:rsidR="00772268" w:rsidRDefault="00772268" w:rsidP="002803E5">
      <w:pPr>
        <w:ind w:left="2160" w:hanging="2160"/>
      </w:pPr>
      <w:r>
        <w:t xml:space="preserve">slt $t0, $s2, $s1 </w:t>
      </w:r>
      <w:r>
        <w:tab/>
      </w:r>
      <w:r w:rsidR="003206AB">
        <w:t xml:space="preserve"> </w:t>
      </w:r>
      <w:r>
        <w:t xml:space="preserve"># </w:t>
      </w:r>
      <w:r w:rsidR="002803E5">
        <w:t>So sánh nếu j&lt;i</w:t>
      </w:r>
      <w:r>
        <w:t>, thanh ghi $s2 chứa giá trị j, thanh ghi $s1 chứa giá trị i</w:t>
      </w:r>
    </w:p>
    <w:p w14:paraId="54CDAA4A" w14:textId="77777777" w:rsidR="00772268" w:rsidRDefault="00772268" w:rsidP="00772268">
      <w:r>
        <w:t>bne $t0,$zero,else</w:t>
      </w:r>
      <w:r>
        <w:tab/>
        <w:t xml:space="preserve"> # branch to else if j&lt;i</w:t>
      </w:r>
    </w:p>
    <w:p w14:paraId="710ABA36" w14:textId="77777777" w:rsidR="00772268" w:rsidRDefault="00772268" w:rsidP="00772268">
      <w:r>
        <w:t>addi $t1,$t1,1</w:t>
      </w:r>
      <w:r>
        <w:tab/>
        <w:t xml:space="preserve"> # then part: x=x+1</w:t>
      </w:r>
    </w:p>
    <w:p w14:paraId="4396A7F2" w14:textId="7C4BFEE8" w:rsidR="00772268" w:rsidRDefault="00772268" w:rsidP="00772268">
      <w:r>
        <w:t xml:space="preserve">addi $t3,$zero,1 </w:t>
      </w:r>
      <w:r>
        <w:tab/>
      </w:r>
      <w:r w:rsidR="003206AB">
        <w:t xml:space="preserve"> </w:t>
      </w:r>
      <w:r>
        <w:t># z=1</w:t>
      </w:r>
    </w:p>
    <w:p w14:paraId="05B5D259" w14:textId="4809BA0D" w:rsidR="00772268" w:rsidRDefault="00772268" w:rsidP="00772268">
      <w:r>
        <w:t xml:space="preserve">j endif </w:t>
      </w:r>
      <w:r>
        <w:tab/>
      </w:r>
      <w:r w:rsidR="003206AB">
        <w:tab/>
        <w:t xml:space="preserve"> </w:t>
      </w:r>
      <w:r>
        <w:t xml:space="preserve"># skip “else” </w:t>
      </w:r>
    </w:p>
    <w:p w14:paraId="2B53553C" w14:textId="77777777" w:rsidR="00772268" w:rsidRDefault="00772268" w:rsidP="00772268">
      <w:r>
        <w:lastRenderedPageBreak/>
        <w:t>else:</w:t>
      </w:r>
    </w:p>
    <w:p w14:paraId="36F99B6A" w14:textId="77777777" w:rsidR="00772268" w:rsidRDefault="00772268" w:rsidP="00772268">
      <w:r>
        <w:t xml:space="preserve">addi $t2,$t2,-1 </w:t>
      </w:r>
      <w:r>
        <w:tab/>
        <w:t># y=y-1</w:t>
      </w:r>
    </w:p>
    <w:p w14:paraId="20CC0953" w14:textId="77777777" w:rsidR="00772268" w:rsidRDefault="00772268" w:rsidP="00772268">
      <w:r>
        <w:t xml:space="preserve">add $t3,$t3,$t3 </w:t>
      </w:r>
      <w:r>
        <w:tab/>
        <w:t># z=2*z</w:t>
      </w:r>
    </w:p>
    <w:p w14:paraId="4E8E8A7F" w14:textId="77777777" w:rsidR="00772268" w:rsidRDefault="00772268" w:rsidP="00772268">
      <w:r>
        <w:t>endif:</w:t>
      </w:r>
    </w:p>
    <w:p w14:paraId="4D63FFB4" w14:textId="5195BF7E" w:rsidR="00772268" w:rsidRDefault="00772268" w:rsidP="00772268">
      <w:pPr>
        <w:rPr>
          <w:rFonts w:cs="Times New Roman"/>
          <w:color w:val="000000"/>
          <w:sz w:val="26"/>
          <w:szCs w:val="26"/>
        </w:rPr>
      </w:pPr>
      <w:r w:rsidRPr="0023008C">
        <w:rPr>
          <w:rFonts w:cs="Times New Roman"/>
          <w:color w:val="000000"/>
          <w:sz w:val="26"/>
          <w:szCs w:val="26"/>
        </w:rPr>
        <w:t>=&gt; Các thanh ghi như slt thay đổi có giá trị là 0, các thanh ghi chứa</w:t>
      </w:r>
      <w:r w:rsidRPr="0023008C">
        <w:rPr>
          <w:rFonts w:cs="Times New Roman"/>
          <w:color w:val="000000"/>
          <w:sz w:val="26"/>
          <w:szCs w:val="26"/>
        </w:rPr>
        <w:br/>
        <w:t>giá trị x, y, z thay đổi, thanh ghi pc thay đổi.</w:t>
      </w:r>
      <w:r w:rsidRPr="0023008C">
        <w:rPr>
          <w:rFonts w:cs="Times New Roman"/>
          <w:color w:val="000000"/>
          <w:sz w:val="26"/>
          <w:szCs w:val="26"/>
        </w:rPr>
        <w:br/>
        <w:t>=&gt;</w:t>
      </w:r>
      <w:r w:rsidR="0016309F">
        <w:rPr>
          <w:rFonts w:cs="Times New Roman"/>
          <w:color w:val="000000"/>
          <w:sz w:val="26"/>
          <w:szCs w:val="26"/>
        </w:rPr>
        <w:t>S</w:t>
      </w:r>
      <w:r w:rsidR="0016309F">
        <w:rPr>
          <w:rFonts w:cs="Times New Roman"/>
          <w:color w:val="000000"/>
          <w:sz w:val="26"/>
          <w:szCs w:val="26"/>
        </w:rPr>
        <w:t>au khi slt so sánh j&lt;i thì $t0 có giá trị là 1, sau lệnh bne so sánh $t0 với $zero máy tính sẽ nhảy đến nhãn else, ở đây sau khi máy tính thực hiện các dòng lệnh y=y-1=3 và z=2*z=4</w:t>
      </w:r>
      <w:r w:rsidR="0016309F">
        <w:rPr>
          <w:rFonts w:cs="Times New Roman"/>
          <w:color w:val="000000"/>
          <w:sz w:val="26"/>
          <w:szCs w:val="26"/>
        </w:rPr>
        <w:t xml:space="preserve">. </w:t>
      </w:r>
      <w:r w:rsidRPr="0023008C">
        <w:rPr>
          <w:rFonts w:cs="Times New Roman"/>
          <w:color w:val="000000"/>
          <w:sz w:val="26"/>
          <w:szCs w:val="26"/>
        </w:rPr>
        <w:t>Kết quả thực thi cho ra kết quả x, y, z thay đổi đúng như lý thuyết.</w:t>
      </w:r>
    </w:p>
    <w:p w14:paraId="4A3C909C" w14:textId="47E90BBD" w:rsidR="00904AD9" w:rsidRDefault="00904AD9" w:rsidP="00904AD9">
      <w:r w:rsidRPr="0023008C">
        <w:rPr>
          <w:b/>
          <w:bCs/>
        </w:rPr>
        <w:t xml:space="preserve">Trường hợp </w:t>
      </w:r>
      <w:r>
        <w:rPr>
          <w:b/>
          <w:bCs/>
        </w:rPr>
        <w:t>3</w:t>
      </w:r>
      <w:r w:rsidRPr="0023008C">
        <w:rPr>
          <w:b/>
          <w:bCs/>
        </w:rPr>
        <w:t xml:space="preserve">: I </w:t>
      </w:r>
      <w:r>
        <w:rPr>
          <w:b/>
          <w:bCs/>
        </w:rPr>
        <w:t>=</w:t>
      </w:r>
      <w:r w:rsidRPr="0023008C">
        <w:rPr>
          <w:b/>
          <w:bCs/>
        </w:rPr>
        <w:t>J</w:t>
      </w:r>
      <w:r>
        <w:t xml:space="preserve"> (theo lý thuyết sau khi chạy xong lệnh, x=5, y=3, z=1)</w:t>
      </w:r>
    </w:p>
    <w:p w14:paraId="1084954E" w14:textId="77777777" w:rsidR="00904AD9" w:rsidRDefault="00904AD9" w:rsidP="00904AD9">
      <w:r>
        <w:t xml:space="preserve">.data </w:t>
      </w:r>
    </w:p>
    <w:p w14:paraId="496082A3" w14:textId="7DDD1CDD" w:rsidR="00904AD9" w:rsidRDefault="00904AD9" w:rsidP="00904AD9">
      <w:r>
        <w:t xml:space="preserve">I: .word </w:t>
      </w:r>
      <w:r>
        <w:t>3</w:t>
      </w:r>
    </w:p>
    <w:p w14:paraId="168094FD" w14:textId="77777777" w:rsidR="00904AD9" w:rsidRDefault="00904AD9" w:rsidP="00904AD9">
      <w:r>
        <w:t>J: .word 3</w:t>
      </w:r>
    </w:p>
    <w:p w14:paraId="5DE0655B" w14:textId="77777777" w:rsidR="00904AD9" w:rsidRDefault="00904AD9" w:rsidP="00904AD9">
      <w:r>
        <w:t>.text</w:t>
      </w:r>
    </w:p>
    <w:p w14:paraId="049D3DC9" w14:textId="77777777" w:rsidR="00904AD9" w:rsidRDefault="00904AD9" w:rsidP="00904AD9">
      <w:r>
        <w:t>la $t8, I</w:t>
      </w:r>
    </w:p>
    <w:p w14:paraId="1F5806D0" w14:textId="77777777" w:rsidR="00904AD9" w:rsidRDefault="00904AD9" w:rsidP="00904AD9">
      <w:r>
        <w:t>la $t9, J</w:t>
      </w:r>
    </w:p>
    <w:p w14:paraId="0F0A1549" w14:textId="77777777" w:rsidR="00904AD9" w:rsidRDefault="00904AD9" w:rsidP="00904AD9">
      <w:r>
        <w:t>lw $s1, 0($t8)</w:t>
      </w:r>
    </w:p>
    <w:p w14:paraId="10DF3C15" w14:textId="77777777" w:rsidR="00904AD9" w:rsidRDefault="00904AD9" w:rsidP="00904AD9">
      <w:r>
        <w:t>lw $s2, 0($t9)</w:t>
      </w:r>
    </w:p>
    <w:p w14:paraId="5F10ABB2" w14:textId="77777777" w:rsidR="00904AD9" w:rsidRDefault="00904AD9" w:rsidP="00904AD9">
      <w:r>
        <w:t>addi $t1, $zero, 4</w:t>
      </w:r>
      <w:r>
        <w:tab/>
        <w:t xml:space="preserve"> #gán x=4</w:t>
      </w:r>
    </w:p>
    <w:p w14:paraId="1D97C31A" w14:textId="73AFFA33" w:rsidR="00904AD9" w:rsidRDefault="00904AD9" w:rsidP="00904AD9">
      <w:r>
        <w:t xml:space="preserve">addi $t2, $zero, 3 </w:t>
      </w:r>
      <w:r>
        <w:tab/>
      </w:r>
      <w:r w:rsidR="003206AB">
        <w:t xml:space="preserve"> </w:t>
      </w:r>
      <w:r>
        <w:t>#gán y=3</w:t>
      </w:r>
    </w:p>
    <w:p w14:paraId="62248473" w14:textId="411E5C81" w:rsidR="00904AD9" w:rsidRDefault="00904AD9" w:rsidP="00904AD9">
      <w:r>
        <w:t xml:space="preserve">addi $t3, $zero, 2 </w:t>
      </w:r>
      <w:r>
        <w:tab/>
      </w:r>
      <w:r w:rsidR="003206AB">
        <w:t xml:space="preserve"> </w:t>
      </w:r>
      <w:r>
        <w:t>#gán z=2</w:t>
      </w:r>
    </w:p>
    <w:p w14:paraId="2DFA1EF9" w14:textId="77777777" w:rsidR="00904AD9" w:rsidRDefault="00904AD9" w:rsidP="00904AD9">
      <w:r>
        <w:t>start:</w:t>
      </w:r>
    </w:p>
    <w:p w14:paraId="6F82FF36" w14:textId="44CFA2F2" w:rsidR="00904AD9" w:rsidRDefault="00904AD9" w:rsidP="00904AD9">
      <w:pPr>
        <w:ind w:left="2160" w:hanging="2160"/>
      </w:pPr>
      <w:r>
        <w:t xml:space="preserve">slt $t0, $s2, $s1 </w:t>
      </w:r>
      <w:r>
        <w:tab/>
      </w:r>
      <w:r w:rsidR="003206AB">
        <w:t xml:space="preserve"> </w:t>
      </w:r>
      <w:r>
        <w:t># So sánh nếu j&lt;i, thanh ghi $s2 chứa giá trị j, thanh ghi $s1 chứa giá trị i</w:t>
      </w:r>
    </w:p>
    <w:p w14:paraId="0F85A2C5" w14:textId="77777777" w:rsidR="00904AD9" w:rsidRDefault="00904AD9" w:rsidP="00904AD9">
      <w:r>
        <w:t>bne $t0,$zero,else</w:t>
      </w:r>
      <w:r>
        <w:tab/>
        <w:t xml:space="preserve"> # branch to else if j&lt;i nếu $t0=1</w:t>
      </w:r>
    </w:p>
    <w:p w14:paraId="14C225A1" w14:textId="77777777" w:rsidR="00904AD9" w:rsidRDefault="00904AD9" w:rsidP="00904AD9">
      <w:r>
        <w:t>addi $t1,$t1,1</w:t>
      </w:r>
      <w:r>
        <w:tab/>
        <w:t xml:space="preserve"> # then part: x=x+1</w:t>
      </w:r>
    </w:p>
    <w:p w14:paraId="772A3E98" w14:textId="6CAAEED6" w:rsidR="00904AD9" w:rsidRDefault="00904AD9" w:rsidP="00904AD9">
      <w:r>
        <w:t xml:space="preserve">addi $t3,$zero,1 </w:t>
      </w:r>
      <w:r>
        <w:tab/>
      </w:r>
      <w:r w:rsidR="003206AB">
        <w:t xml:space="preserve"> </w:t>
      </w:r>
      <w:r>
        <w:t># z=1</w:t>
      </w:r>
    </w:p>
    <w:p w14:paraId="2AB03466" w14:textId="3C3E577F" w:rsidR="00904AD9" w:rsidRDefault="00904AD9" w:rsidP="00904AD9">
      <w:r>
        <w:t xml:space="preserve">j endif </w:t>
      </w:r>
      <w:r>
        <w:tab/>
      </w:r>
      <w:r w:rsidR="003206AB">
        <w:tab/>
        <w:t xml:space="preserve"> </w:t>
      </w:r>
      <w:r>
        <w:t xml:space="preserve"># skip “else” </w:t>
      </w:r>
    </w:p>
    <w:p w14:paraId="44D6E52D" w14:textId="77777777" w:rsidR="00904AD9" w:rsidRDefault="00904AD9" w:rsidP="00904AD9">
      <w:r>
        <w:t>else:</w:t>
      </w:r>
    </w:p>
    <w:p w14:paraId="0322CB10" w14:textId="77777777" w:rsidR="00904AD9" w:rsidRDefault="00904AD9" w:rsidP="00904AD9">
      <w:r>
        <w:lastRenderedPageBreak/>
        <w:t xml:space="preserve">addi $t2,$t2,-1 </w:t>
      </w:r>
      <w:r>
        <w:tab/>
        <w:t># y=y-1</w:t>
      </w:r>
    </w:p>
    <w:p w14:paraId="68D4E4E0" w14:textId="77777777" w:rsidR="00904AD9" w:rsidRDefault="00904AD9" w:rsidP="00904AD9">
      <w:r>
        <w:t xml:space="preserve">add $t3,$t3,$t3 </w:t>
      </w:r>
      <w:r>
        <w:tab/>
        <w:t># z=2*z</w:t>
      </w:r>
    </w:p>
    <w:p w14:paraId="4A5D4AD4" w14:textId="77777777" w:rsidR="00904AD9" w:rsidRDefault="00904AD9" w:rsidP="00904AD9">
      <w:r>
        <w:t>endif:</w:t>
      </w:r>
    </w:p>
    <w:p w14:paraId="780C959B" w14:textId="77777777" w:rsidR="00904AD9" w:rsidRPr="0023008C" w:rsidRDefault="00904AD9" w:rsidP="00904AD9">
      <w:pPr>
        <w:rPr>
          <w:rFonts w:cs="Times New Roman"/>
          <w:color w:val="000000"/>
          <w:sz w:val="26"/>
          <w:szCs w:val="26"/>
        </w:rPr>
      </w:pPr>
      <w:r w:rsidRPr="0023008C">
        <w:rPr>
          <w:rFonts w:cs="Times New Roman"/>
          <w:color w:val="000000"/>
          <w:sz w:val="26"/>
          <w:szCs w:val="26"/>
        </w:rPr>
        <w:t>=&gt; Các thanh ghi như slt thay đổi có giá trị là 0, các thanh ghi chứa</w:t>
      </w:r>
      <w:r w:rsidRPr="0023008C">
        <w:rPr>
          <w:rFonts w:cs="Times New Roman"/>
          <w:color w:val="000000"/>
          <w:sz w:val="26"/>
          <w:szCs w:val="26"/>
        </w:rPr>
        <w:br/>
        <w:t>giá trị x, y, z thay đổi, thanh ghi pc thay đổi.</w:t>
      </w:r>
      <w:r w:rsidRPr="0023008C">
        <w:rPr>
          <w:rFonts w:cs="Times New Roman"/>
          <w:color w:val="000000"/>
          <w:sz w:val="26"/>
          <w:szCs w:val="26"/>
        </w:rPr>
        <w:br/>
        <w:t xml:space="preserve">=&gt; </w:t>
      </w:r>
      <w:r>
        <w:rPr>
          <w:rFonts w:cs="Times New Roman"/>
          <w:color w:val="000000"/>
          <w:sz w:val="26"/>
          <w:szCs w:val="26"/>
        </w:rPr>
        <w:t xml:space="preserve">Sau khi slt so sánh j&lt;i thì $t0 có giá trị là 0, sau lệnh bne so sánh $t0 với $zero máy tính sẽ thực hiện dòng lệnh ngay sau đấy mà không nhảy đến nhãn else, x=x+1=5, z=1 sau đấy lệnh jump nhảy đến endif để skip part “else”. </w:t>
      </w:r>
      <w:r w:rsidRPr="0023008C">
        <w:rPr>
          <w:rFonts w:cs="Times New Roman"/>
          <w:color w:val="000000"/>
          <w:sz w:val="26"/>
          <w:szCs w:val="26"/>
        </w:rPr>
        <w:t>Kết quả thực thi cho ra kết quả x, y, z thay đổi đúng như lý thuyết.</w:t>
      </w:r>
    </w:p>
    <w:p w14:paraId="78E026C7" w14:textId="2B8FF4DE" w:rsidR="00904AD9" w:rsidRDefault="003108CA" w:rsidP="00772268">
      <w:pPr>
        <w:rPr>
          <w:rStyle w:val="fontstyle21"/>
        </w:rPr>
      </w:pPr>
      <w:r>
        <w:rPr>
          <w:rStyle w:val="fontstyle01"/>
        </w:rPr>
        <w:t>Assignment 2</w:t>
      </w:r>
      <w:r>
        <w:rPr>
          <w:rFonts w:ascii="CIDFont+F2" w:hAnsi="CIDFont+F2"/>
          <w:b/>
          <w:bCs/>
          <w:color w:val="1F497D"/>
          <w:sz w:val="26"/>
          <w:szCs w:val="26"/>
        </w:rPr>
        <w:br/>
      </w:r>
      <w:r>
        <w:rPr>
          <w:rStyle w:val="fontstyle21"/>
        </w:rPr>
        <w:t>Create a new project implementing the code in Home Assignment 2. Initialize for</w:t>
      </w:r>
      <w:r>
        <w:rPr>
          <w:rFonts w:ascii="CIDFont+F3" w:hAnsi="CIDFont+F3"/>
          <w:color w:val="000000"/>
        </w:rPr>
        <w:br/>
      </w:r>
      <w:r>
        <w:rPr>
          <w:rStyle w:val="fontstyle21"/>
        </w:rPr>
        <w:t>i, n, step, sum variables and array A. Compile and upload to the simulator. Run</w:t>
      </w:r>
      <w:r>
        <w:rPr>
          <w:rFonts w:ascii="CIDFont+F3" w:hAnsi="CIDFont+F3"/>
          <w:color w:val="000000"/>
        </w:rPr>
        <w:br/>
      </w:r>
      <w:r>
        <w:rPr>
          <w:rStyle w:val="fontstyle21"/>
        </w:rPr>
        <w:t>this program step by step, observe the changing of memory and the content of</w:t>
      </w:r>
      <w:r>
        <w:rPr>
          <w:rFonts w:ascii="CIDFont+F3" w:hAnsi="CIDFont+F3"/>
          <w:color w:val="000000"/>
        </w:rPr>
        <w:br/>
      </w:r>
      <w:r>
        <w:rPr>
          <w:rStyle w:val="fontstyle21"/>
        </w:rPr>
        <w:t>registers by each step. Try to test with some more cases (change the value of</w:t>
      </w:r>
      <w:r>
        <w:rPr>
          <w:rFonts w:ascii="CIDFont+F3" w:hAnsi="CIDFont+F3"/>
          <w:color w:val="000000"/>
        </w:rPr>
        <w:br/>
      </w:r>
      <w:r>
        <w:rPr>
          <w:rStyle w:val="fontstyle21"/>
        </w:rPr>
        <w:t>variables).</w:t>
      </w:r>
    </w:p>
    <w:p w14:paraId="1D60376C" w14:textId="77777777" w:rsidR="00A91A1C" w:rsidRPr="00A91A1C" w:rsidRDefault="00A91A1C" w:rsidP="006B34DE">
      <w:pPr>
        <w:spacing w:after="0" w:line="360" w:lineRule="auto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A91A1C">
        <w:rPr>
          <w:rFonts w:eastAsia="Times New Roman" w:cs="Times New Roman"/>
          <w:color w:val="000000"/>
          <w:kern w:val="0"/>
          <w:szCs w:val="28"/>
          <w14:ligatures w14:val="none"/>
        </w:rPr>
        <w:t>.data</w:t>
      </w:r>
    </w:p>
    <w:p w14:paraId="0F3AE26F" w14:textId="77777777" w:rsidR="00A91A1C" w:rsidRPr="00A91A1C" w:rsidRDefault="00A91A1C" w:rsidP="006B34DE">
      <w:pPr>
        <w:spacing w:after="0" w:line="360" w:lineRule="auto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A91A1C">
        <w:rPr>
          <w:rFonts w:eastAsia="Times New Roman" w:cs="Times New Roman"/>
          <w:color w:val="000000"/>
          <w:kern w:val="0"/>
          <w:szCs w:val="28"/>
          <w14:ligatures w14:val="none"/>
        </w:rPr>
        <w:t>A: .word 1,2,3,4,5,6,7,8,9</w:t>
      </w:r>
    </w:p>
    <w:p w14:paraId="610D78A4" w14:textId="77777777" w:rsidR="00A91A1C" w:rsidRPr="00A91A1C" w:rsidRDefault="00A91A1C" w:rsidP="006B34DE">
      <w:pPr>
        <w:spacing w:after="0" w:line="360" w:lineRule="auto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A91A1C">
        <w:rPr>
          <w:rFonts w:eastAsia="Times New Roman" w:cs="Times New Roman"/>
          <w:color w:val="000000"/>
          <w:kern w:val="0"/>
          <w:szCs w:val="28"/>
          <w14:ligatures w14:val="none"/>
        </w:rPr>
        <w:t>.text</w:t>
      </w:r>
    </w:p>
    <w:p w14:paraId="5CDA0DE2" w14:textId="664707D0" w:rsidR="00A91A1C" w:rsidRPr="00A91A1C" w:rsidRDefault="00A91A1C" w:rsidP="006B34DE">
      <w:pPr>
        <w:spacing w:after="0" w:line="360" w:lineRule="auto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A91A1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addi $s3, $zero, 9 </w:t>
      </w:r>
      <w:r w:rsidR="003206AB">
        <w:rPr>
          <w:rFonts w:eastAsia="Times New Roman" w:cs="Times New Roman"/>
          <w:color w:val="000000"/>
          <w:kern w:val="0"/>
          <w:szCs w:val="28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</w:t>
      </w:r>
      <w:r w:rsidR="003206AB">
        <w:rPr>
          <w:rFonts w:eastAsia="Times New Roman" w:cs="Times New Roman"/>
          <w:color w:val="000000"/>
          <w:kern w:val="0"/>
          <w:szCs w:val="28"/>
          <w14:ligatures w14:val="none"/>
        </w:rPr>
        <w:tab/>
      </w:r>
      <w:r w:rsidRPr="00A91A1C">
        <w:rPr>
          <w:rFonts w:eastAsia="Times New Roman" w:cs="Times New Roman"/>
          <w:color w:val="000000"/>
          <w:kern w:val="0"/>
          <w:szCs w:val="28"/>
          <w14:ligatures w14:val="none"/>
        </w:rPr>
        <w:t>#tao so phan tu cua mang</w:t>
      </w:r>
    </w:p>
    <w:p w14:paraId="34537CEE" w14:textId="3AABA789" w:rsidR="00A91A1C" w:rsidRPr="00A91A1C" w:rsidRDefault="00A91A1C" w:rsidP="006B34DE">
      <w:pPr>
        <w:spacing w:after="0" w:line="360" w:lineRule="auto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A91A1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addi $s4, $zero, 1 </w:t>
      </w:r>
      <w:r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</w:t>
      </w:r>
      <w:r w:rsidR="003206AB">
        <w:rPr>
          <w:rFonts w:eastAsia="Times New Roman" w:cs="Times New Roman"/>
          <w:color w:val="000000"/>
          <w:kern w:val="0"/>
          <w:szCs w:val="28"/>
          <w14:ligatures w14:val="none"/>
        </w:rPr>
        <w:tab/>
      </w:r>
      <w:r w:rsidR="003206AB">
        <w:rPr>
          <w:rFonts w:eastAsia="Times New Roman" w:cs="Times New Roman"/>
          <w:color w:val="000000"/>
          <w:kern w:val="0"/>
          <w:szCs w:val="28"/>
          <w14:ligatures w14:val="none"/>
        </w:rPr>
        <w:tab/>
      </w:r>
      <w:r w:rsidRPr="00A91A1C">
        <w:rPr>
          <w:rFonts w:eastAsia="Times New Roman" w:cs="Times New Roman"/>
          <w:color w:val="000000"/>
          <w:kern w:val="0"/>
          <w:szCs w:val="28"/>
          <w14:ligatures w14:val="none"/>
        </w:rPr>
        <w:t>#tao buoc nhay</w:t>
      </w:r>
    </w:p>
    <w:p w14:paraId="01EC8A89" w14:textId="38EA4DAC" w:rsidR="00A91A1C" w:rsidRPr="00A91A1C" w:rsidRDefault="00A91A1C" w:rsidP="006B34DE">
      <w:pPr>
        <w:spacing w:after="0" w:line="360" w:lineRule="auto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A91A1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la $s2, A </w:t>
      </w:r>
      <w:r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</w:t>
      </w:r>
      <w:r w:rsidR="003206AB">
        <w:rPr>
          <w:rFonts w:eastAsia="Times New Roman" w:cs="Times New Roman"/>
          <w:color w:val="000000"/>
          <w:kern w:val="0"/>
          <w:szCs w:val="28"/>
          <w14:ligatures w14:val="none"/>
        </w:rPr>
        <w:tab/>
      </w:r>
      <w:r w:rsidR="003206AB">
        <w:rPr>
          <w:rFonts w:eastAsia="Times New Roman" w:cs="Times New Roman"/>
          <w:color w:val="000000"/>
          <w:kern w:val="0"/>
          <w:szCs w:val="28"/>
          <w14:ligatures w14:val="none"/>
        </w:rPr>
        <w:tab/>
      </w:r>
      <w:r w:rsidR="003206AB">
        <w:rPr>
          <w:rFonts w:eastAsia="Times New Roman" w:cs="Times New Roman"/>
          <w:color w:val="000000"/>
          <w:kern w:val="0"/>
          <w:szCs w:val="28"/>
          <w14:ligatures w14:val="none"/>
        </w:rPr>
        <w:tab/>
      </w:r>
      <w:r w:rsidRPr="00A91A1C">
        <w:rPr>
          <w:rFonts w:eastAsia="Times New Roman" w:cs="Times New Roman"/>
          <w:color w:val="000000"/>
          <w:kern w:val="0"/>
          <w:szCs w:val="28"/>
          <w14:ligatures w14:val="none"/>
        </w:rPr>
        <w:t>#Truy nhap thanh ghi $s2 vao dia chi A</w:t>
      </w:r>
    </w:p>
    <w:p w14:paraId="6A8B559A" w14:textId="30BD1F20" w:rsidR="00A91A1C" w:rsidRPr="00A91A1C" w:rsidRDefault="00A91A1C" w:rsidP="006B34DE">
      <w:pPr>
        <w:spacing w:after="0" w:line="360" w:lineRule="auto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A91A1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addi $s6, $zero, 0 </w:t>
      </w:r>
      <w:r w:rsidR="003206AB">
        <w:rPr>
          <w:rFonts w:eastAsia="Times New Roman" w:cs="Times New Roman"/>
          <w:color w:val="000000"/>
          <w:kern w:val="0"/>
          <w:szCs w:val="28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</w:t>
      </w:r>
      <w:r w:rsidR="003206AB">
        <w:rPr>
          <w:rFonts w:eastAsia="Times New Roman" w:cs="Times New Roman"/>
          <w:color w:val="000000"/>
          <w:kern w:val="0"/>
          <w:szCs w:val="28"/>
          <w14:ligatures w14:val="none"/>
        </w:rPr>
        <w:tab/>
      </w:r>
      <w:r w:rsidRPr="00A91A1C">
        <w:rPr>
          <w:rFonts w:eastAsia="Times New Roman" w:cs="Times New Roman"/>
          <w:color w:val="000000"/>
          <w:kern w:val="0"/>
          <w:szCs w:val="28"/>
          <w14:ligatures w14:val="none"/>
        </w:rPr>
        <w:t>#sum = 0</w:t>
      </w:r>
    </w:p>
    <w:p w14:paraId="7E5FD8C0" w14:textId="130CFE6D" w:rsidR="00A91A1C" w:rsidRPr="00A91A1C" w:rsidRDefault="00A91A1C" w:rsidP="006B34DE">
      <w:pPr>
        <w:spacing w:after="0" w:line="360" w:lineRule="auto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A91A1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addi $s1, $zero, 0 </w:t>
      </w:r>
      <w:r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</w:t>
      </w:r>
      <w:r w:rsidR="003206AB">
        <w:rPr>
          <w:rFonts w:eastAsia="Times New Roman" w:cs="Times New Roman"/>
          <w:color w:val="000000"/>
          <w:kern w:val="0"/>
          <w:szCs w:val="28"/>
          <w14:ligatures w14:val="none"/>
        </w:rPr>
        <w:tab/>
      </w:r>
      <w:r w:rsidR="003206AB">
        <w:rPr>
          <w:rFonts w:eastAsia="Times New Roman" w:cs="Times New Roman"/>
          <w:color w:val="000000"/>
          <w:kern w:val="0"/>
          <w:szCs w:val="28"/>
          <w14:ligatures w14:val="none"/>
        </w:rPr>
        <w:tab/>
      </w:r>
      <w:r w:rsidRPr="00A91A1C">
        <w:rPr>
          <w:rFonts w:eastAsia="Times New Roman" w:cs="Times New Roman"/>
          <w:color w:val="000000"/>
          <w:kern w:val="0"/>
          <w:szCs w:val="28"/>
          <w14:ligatures w14:val="none"/>
        </w:rPr>
        <w:t>#i = 0</w:t>
      </w:r>
    </w:p>
    <w:p w14:paraId="3E0B2C7F" w14:textId="74894A6D" w:rsidR="00A91A1C" w:rsidRPr="00A91A1C" w:rsidRDefault="00A91A1C" w:rsidP="006B34DE">
      <w:pPr>
        <w:spacing w:after="0" w:line="360" w:lineRule="auto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A91A1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loop: slt $t2, $s1, $s3 </w:t>
      </w:r>
      <w:r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</w:t>
      </w:r>
      <w:r w:rsidR="003206AB">
        <w:rPr>
          <w:rFonts w:eastAsia="Times New Roman" w:cs="Times New Roman"/>
          <w:color w:val="000000"/>
          <w:kern w:val="0"/>
          <w:szCs w:val="28"/>
          <w14:ligatures w14:val="none"/>
        </w:rPr>
        <w:tab/>
      </w:r>
      <w:r w:rsidRPr="00A91A1C">
        <w:rPr>
          <w:rFonts w:eastAsia="Times New Roman" w:cs="Times New Roman"/>
          <w:color w:val="000000"/>
          <w:kern w:val="0"/>
          <w:szCs w:val="28"/>
          <w14:ligatures w14:val="none"/>
        </w:rPr>
        <w:t># $t2 = i &lt; n ? 1 : 0</w:t>
      </w:r>
    </w:p>
    <w:p w14:paraId="4DB6C998" w14:textId="77777777" w:rsidR="00A91A1C" w:rsidRPr="00A91A1C" w:rsidRDefault="00A91A1C" w:rsidP="006B34DE">
      <w:pPr>
        <w:spacing w:after="0" w:line="360" w:lineRule="auto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A91A1C">
        <w:rPr>
          <w:rFonts w:eastAsia="Times New Roman" w:cs="Times New Roman"/>
          <w:color w:val="000000"/>
          <w:kern w:val="0"/>
          <w:szCs w:val="28"/>
          <w14:ligatures w14:val="none"/>
        </w:rPr>
        <w:t>beq $t2, $zero, endloop</w:t>
      </w:r>
    </w:p>
    <w:p w14:paraId="7860B4AA" w14:textId="5E240492" w:rsidR="00A91A1C" w:rsidRPr="00A91A1C" w:rsidRDefault="00A91A1C" w:rsidP="006B34DE">
      <w:pPr>
        <w:spacing w:after="0" w:line="360" w:lineRule="auto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A91A1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add $t1, $s1, $s1 </w:t>
      </w:r>
      <w:r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</w:t>
      </w:r>
      <w:r w:rsidR="003206AB">
        <w:rPr>
          <w:rFonts w:eastAsia="Times New Roman" w:cs="Times New Roman"/>
          <w:color w:val="000000"/>
          <w:kern w:val="0"/>
          <w:szCs w:val="28"/>
          <w14:ligatures w14:val="none"/>
        </w:rPr>
        <w:tab/>
      </w:r>
      <w:r w:rsidR="003206AB">
        <w:rPr>
          <w:rFonts w:eastAsia="Times New Roman" w:cs="Times New Roman"/>
          <w:color w:val="000000"/>
          <w:kern w:val="0"/>
          <w:szCs w:val="28"/>
          <w14:ligatures w14:val="none"/>
        </w:rPr>
        <w:tab/>
      </w:r>
      <w:r w:rsidRPr="00A91A1C">
        <w:rPr>
          <w:rFonts w:eastAsia="Times New Roman" w:cs="Times New Roman"/>
          <w:color w:val="000000"/>
          <w:kern w:val="0"/>
          <w:szCs w:val="28"/>
          <w14:ligatures w14:val="none"/>
        </w:rPr>
        <w:t># $t1 = 2 * $s1</w:t>
      </w:r>
    </w:p>
    <w:p w14:paraId="30FFE5E7" w14:textId="1C2A5956" w:rsidR="00A91A1C" w:rsidRPr="00A91A1C" w:rsidRDefault="00A91A1C" w:rsidP="006B34DE">
      <w:pPr>
        <w:spacing w:after="0" w:line="360" w:lineRule="auto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A91A1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add $t1, $t1, $t1 </w:t>
      </w:r>
      <w:r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</w:t>
      </w:r>
      <w:r w:rsidR="003206AB">
        <w:rPr>
          <w:rFonts w:eastAsia="Times New Roman" w:cs="Times New Roman"/>
          <w:color w:val="000000"/>
          <w:kern w:val="0"/>
          <w:szCs w:val="28"/>
          <w14:ligatures w14:val="none"/>
        </w:rPr>
        <w:tab/>
      </w:r>
      <w:r w:rsidR="003206AB">
        <w:rPr>
          <w:rFonts w:eastAsia="Times New Roman" w:cs="Times New Roman"/>
          <w:color w:val="000000"/>
          <w:kern w:val="0"/>
          <w:szCs w:val="28"/>
          <w14:ligatures w14:val="none"/>
        </w:rPr>
        <w:tab/>
      </w:r>
      <w:r w:rsidRPr="00A91A1C">
        <w:rPr>
          <w:rFonts w:eastAsia="Times New Roman" w:cs="Times New Roman"/>
          <w:color w:val="000000"/>
          <w:kern w:val="0"/>
          <w:szCs w:val="28"/>
          <w14:ligatures w14:val="none"/>
        </w:rPr>
        <w:t># $t1 = 4 * $s1</w:t>
      </w:r>
    </w:p>
    <w:p w14:paraId="6423AA67" w14:textId="0753A787" w:rsidR="00A91A1C" w:rsidRPr="00A91A1C" w:rsidRDefault="00A91A1C" w:rsidP="006B34DE">
      <w:pPr>
        <w:spacing w:after="0" w:line="360" w:lineRule="auto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A91A1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add $t1, $t1, $s2 </w:t>
      </w:r>
      <w:r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</w:t>
      </w:r>
      <w:r w:rsidR="003206AB">
        <w:rPr>
          <w:rFonts w:eastAsia="Times New Roman" w:cs="Times New Roman"/>
          <w:color w:val="000000"/>
          <w:kern w:val="0"/>
          <w:szCs w:val="28"/>
          <w14:ligatures w14:val="none"/>
        </w:rPr>
        <w:tab/>
      </w:r>
      <w:r w:rsidR="003206AB">
        <w:rPr>
          <w:rFonts w:eastAsia="Times New Roman" w:cs="Times New Roman"/>
          <w:color w:val="000000"/>
          <w:kern w:val="0"/>
          <w:szCs w:val="28"/>
          <w14:ligatures w14:val="none"/>
        </w:rPr>
        <w:tab/>
      </w:r>
      <w:r w:rsidRPr="00A91A1C">
        <w:rPr>
          <w:rFonts w:eastAsia="Times New Roman" w:cs="Times New Roman"/>
          <w:color w:val="000000"/>
          <w:kern w:val="0"/>
          <w:szCs w:val="28"/>
          <w14:ligatures w14:val="none"/>
        </w:rPr>
        <w:t># $t1 store the address of A[i]</w:t>
      </w:r>
    </w:p>
    <w:p w14:paraId="474D294E" w14:textId="7738DFE8" w:rsidR="00A91A1C" w:rsidRPr="00A91A1C" w:rsidRDefault="00A91A1C" w:rsidP="006B34DE">
      <w:pPr>
        <w:spacing w:after="0" w:line="360" w:lineRule="auto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A91A1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lw $t0, 0($t1) </w:t>
      </w:r>
      <w:r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</w:t>
      </w:r>
      <w:r w:rsidR="003206AB">
        <w:rPr>
          <w:rFonts w:eastAsia="Times New Roman" w:cs="Times New Roman"/>
          <w:color w:val="000000"/>
          <w:kern w:val="0"/>
          <w:szCs w:val="28"/>
          <w14:ligatures w14:val="none"/>
        </w:rPr>
        <w:tab/>
      </w:r>
      <w:r w:rsidR="003206AB">
        <w:rPr>
          <w:rFonts w:eastAsia="Times New Roman" w:cs="Times New Roman"/>
          <w:color w:val="000000"/>
          <w:kern w:val="0"/>
          <w:szCs w:val="28"/>
          <w14:ligatures w14:val="none"/>
        </w:rPr>
        <w:tab/>
      </w:r>
      <w:r w:rsidRPr="00A91A1C">
        <w:rPr>
          <w:rFonts w:eastAsia="Times New Roman" w:cs="Times New Roman"/>
          <w:color w:val="000000"/>
          <w:kern w:val="0"/>
          <w:szCs w:val="28"/>
          <w14:ligatures w14:val="none"/>
        </w:rPr>
        <w:t># load value of A[i] in $t0</w:t>
      </w:r>
    </w:p>
    <w:p w14:paraId="763660C9" w14:textId="08DC3441" w:rsidR="00A91A1C" w:rsidRPr="00A91A1C" w:rsidRDefault="00A91A1C" w:rsidP="006B34DE">
      <w:pPr>
        <w:spacing w:after="0" w:line="360" w:lineRule="auto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A91A1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add $s6, $s6, $t0 </w:t>
      </w:r>
      <w:r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</w:t>
      </w:r>
      <w:r w:rsidR="003206AB">
        <w:rPr>
          <w:rFonts w:eastAsia="Times New Roman" w:cs="Times New Roman"/>
          <w:color w:val="000000"/>
          <w:kern w:val="0"/>
          <w:szCs w:val="28"/>
          <w14:ligatures w14:val="none"/>
        </w:rPr>
        <w:tab/>
      </w:r>
      <w:r w:rsidR="003206AB">
        <w:rPr>
          <w:rFonts w:eastAsia="Times New Roman" w:cs="Times New Roman"/>
          <w:color w:val="000000"/>
          <w:kern w:val="0"/>
          <w:szCs w:val="28"/>
          <w14:ligatures w14:val="none"/>
        </w:rPr>
        <w:tab/>
      </w:r>
      <w:r w:rsidRPr="00A91A1C">
        <w:rPr>
          <w:rFonts w:eastAsia="Times New Roman" w:cs="Times New Roman"/>
          <w:color w:val="000000"/>
          <w:kern w:val="0"/>
          <w:szCs w:val="28"/>
          <w14:ligatures w14:val="none"/>
        </w:rPr>
        <w:t># sum = sum + A[i]</w:t>
      </w:r>
    </w:p>
    <w:p w14:paraId="1F2BFBDA" w14:textId="18605AE3" w:rsidR="00A91A1C" w:rsidRPr="00A91A1C" w:rsidRDefault="00A91A1C" w:rsidP="006B34DE">
      <w:pPr>
        <w:spacing w:after="0" w:line="360" w:lineRule="auto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A91A1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add $s1, $s1, $s4 </w:t>
      </w:r>
      <w:r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</w:t>
      </w:r>
      <w:r w:rsidR="003206AB">
        <w:rPr>
          <w:rFonts w:eastAsia="Times New Roman" w:cs="Times New Roman"/>
          <w:color w:val="000000"/>
          <w:kern w:val="0"/>
          <w:szCs w:val="28"/>
          <w14:ligatures w14:val="none"/>
        </w:rPr>
        <w:tab/>
      </w:r>
      <w:r w:rsidR="003206AB">
        <w:rPr>
          <w:rFonts w:eastAsia="Times New Roman" w:cs="Times New Roman"/>
          <w:color w:val="000000"/>
          <w:kern w:val="0"/>
          <w:szCs w:val="28"/>
          <w14:ligatures w14:val="none"/>
        </w:rPr>
        <w:tab/>
      </w:r>
      <w:r w:rsidRPr="00A91A1C">
        <w:rPr>
          <w:rFonts w:eastAsia="Times New Roman" w:cs="Times New Roman"/>
          <w:color w:val="000000"/>
          <w:kern w:val="0"/>
          <w:szCs w:val="28"/>
          <w14:ligatures w14:val="none"/>
        </w:rPr>
        <w:t># i = i + step</w:t>
      </w:r>
    </w:p>
    <w:p w14:paraId="7569A558" w14:textId="00D7526B" w:rsidR="00A91A1C" w:rsidRPr="00A91A1C" w:rsidRDefault="00A91A1C" w:rsidP="006B34DE">
      <w:pPr>
        <w:spacing w:after="0" w:line="360" w:lineRule="auto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A91A1C">
        <w:rPr>
          <w:rFonts w:eastAsia="Times New Roman" w:cs="Times New Roman"/>
          <w:color w:val="000000"/>
          <w:kern w:val="0"/>
          <w:szCs w:val="28"/>
          <w14:ligatures w14:val="none"/>
        </w:rPr>
        <w:lastRenderedPageBreak/>
        <w:t xml:space="preserve">j loop </w:t>
      </w:r>
      <w:r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</w:t>
      </w:r>
      <w:r w:rsidR="003206AB">
        <w:rPr>
          <w:rFonts w:eastAsia="Times New Roman" w:cs="Times New Roman"/>
          <w:color w:val="000000"/>
          <w:kern w:val="0"/>
          <w:szCs w:val="28"/>
          <w14:ligatures w14:val="none"/>
        </w:rPr>
        <w:tab/>
      </w:r>
      <w:r w:rsidR="003206AB">
        <w:rPr>
          <w:rFonts w:eastAsia="Times New Roman" w:cs="Times New Roman"/>
          <w:color w:val="000000"/>
          <w:kern w:val="0"/>
          <w:szCs w:val="28"/>
          <w14:ligatures w14:val="none"/>
        </w:rPr>
        <w:tab/>
      </w:r>
      <w:r w:rsidR="003206AB">
        <w:rPr>
          <w:rFonts w:eastAsia="Times New Roman" w:cs="Times New Roman"/>
          <w:color w:val="000000"/>
          <w:kern w:val="0"/>
          <w:szCs w:val="28"/>
          <w14:ligatures w14:val="none"/>
        </w:rPr>
        <w:tab/>
      </w:r>
      <w:r w:rsidRPr="00A91A1C">
        <w:rPr>
          <w:rFonts w:eastAsia="Times New Roman" w:cs="Times New Roman"/>
          <w:color w:val="000000"/>
          <w:kern w:val="0"/>
          <w:szCs w:val="28"/>
          <w14:ligatures w14:val="none"/>
        </w:rPr>
        <w:t># goto loop</w:t>
      </w:r>
    </w:p>
    <w:p w14:paraId="1FD8E103" w14:textId="1E8D9C66" w:rsidR="004866C5" w:rsidRDefault="00A91A1C" w:rsidP="006B34DE">
      <w:pPr>
        <w:spacing w:after="0" w:line="360" w:lineRule="auto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A91A1C">
        <w:rPr>
          <w:rFonts w:eastAsia="Times New Roman" w:cs="Times New Roman"/>
          <w:color w:val="000000"/>
          <w:kern w:val="0"/>
          <w:szCs w:val="28"/>
          <w14:ligatures w14:val="none"/>
        </w:rPr>
        <w:t>endloop:</w:t>
      </w:r>
    </w:p>
    <w:p w14:paraId="5FB76B31" w14:textId="75AFC874" w:rsidR="00A91A1C" w:rsidRPr="00A91A1C" w:rsidRDefault="00A91A1C" w:rsidP="00A91A1C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szCs w:val="28"/>
        </w:rPr>
      </w:pPr>
      <w:r w:rsidRPr="00A91A1C">
        <w:rPr>
          <w:rFonts w:ascii="CIDFont+F1" w:hAnsi="CIDFont+F1"/>
          <w:color w:val="000000"/>
          <w:sz w:val="26"/>
          <w:szCs w:val="26"/>
        </w:rPr>
        <w:t>Tổng được lưu ở thanh ghi $s</w:t>
      </w:r>
      <w:r w:rsidR="008E7FA7">
        <w:rPr>
          <w:rFonts w:ascii="CIDFont+F1" w:hAnsi="CIDFont+F1"/>
          <w:color w:val="000000"/>
          <w:sz w:val="26"/>
          <w:szCs w:val="26"/>
        </w:rPr>
        <w:t>6</w:t>
      </w:r>
    </w:p>
    <w:p w14:paraId="465B14A6" w14:textId="53C5283E" w:rsidR="00EA07F4" w:rsidRPr="00EA07F4" w:rsidRDefault="00A91A1C" w:rsidP="009F0EE2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szCs w:val="28"/>
        </w:rPr>
      </w:pPr>
      <w:r w:rsidRPr="00EA07F4">
        <w:rPr>
          <w:rFonts w:ascii="CIDFont+F2" w:hAnsi="CIDFont+F2"/>
          <w:color w:val="000000"/>
          <w:sz w:val="26"/>
          <w:szCs w:val="26"/>
        </w:rPr>
        <w:t xml:space="preserve"> </w:t>
      </w:r>
      <w:r w:rsidRPr="00EA07F4">
        <w:rPr>
          <w:rFonts w:ascii="CIDFont+F1" w:hAnsi="CIDFont+F1"/>
          <w:color w:val="000000"/>
          <w:sz w:val="26"/>
          <w:szCs w:val="26"/>
        </w:rPr>
        <w:t>Khi thực thi xong, giá trị của thanh ghi $s</w:t>
      </w:r>
      <w:r w:rsidR="00EA07F4" w:rsidRPr="00EA07F4">
        <w:rPr>
          <w:rFonts w:ascii="CIDFont+F1" w:hAnsi="CIDFont+F1"/>
          <w:color w:val="000000"/>
          <w:sz w:val="26"/>
          <w:szCs w:val="26"/>
        </w:rPr>
        <w:t>6</w:t>
      </w:r>
      <w:r w:rsidRPr="00EA07F4">
        <w:rPr>
          <w:rFonts w:ascii="CIDFont+F1" w:hAnsi="CIDFont+F1"/>
          <w:color w:val="000000"/>
          <w:sz w:val="26"/>
          <w:szCs w:val="26"/>
        </w:rPr>
        <w:t xml:space="preserve"> là </w:t>
      </w:r>
      <w:r w:rsidR="00EA07F4" w:rsidRPr="00EA07F4">
        <w:rPr>
          <w:rFonts w:ascii="CIDFont+F1" w:hAnsi="CIDFont+F1"/>
          <w:color w:val="000000"/>
          <w:sz w:val="26"/>
          <w:szCs w:val="26"/>
        </w:rPr>
        <w:t>0x0000002d</w:t>
      </w:r>
      <w:r w:rsidR="00EA07F4">
        <w:rPr>
          <w:rFonts w:ascii="CIDFont+F1" w:hAnsi="CIDFont+F1"/>
          <w:color w:val="000000"/>
          <w:sz w:val="26"/>
          <w:szCs w:val="26"/>
        </w:rPr>
        <w:t>(45)</w:t>
      </w:r>
    </w:p>
    <w:p w14:paraId="39B5B9FD" w14:textId="307DE1EE" w:rsidR="00A91A1C" w:rsidRPr="00EA07F4" w:rsidRDefault="00A91A1C" w:rsidP="009F0EE2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szCs w:val="28"/>
        </w:rPr>
      </w:pPr>
      <w:r w:rsidRPr="00EA07F4">
        <w:rPr>
          <w:rFonts w:ascii="CIDFont+F2" w:hAnsi="CIDFont+F2"/>
          <w:color w:val="000000"/>
          <w:sz w:val="26"/>
          <w:szCs w:val="26"/>
        </w:rPr>
        <w:t xml:space="preserve"> </w:t>
      </w:r>
      <w:r w:rsidRPr="00EA07F4">
        <w:rPr>
          <w:rFonts w:ascii="CIDFont+F1" w:hAnsi="CIDFont+F1"/>
          <w:color w:val="000000"/>
          <w:sz w:val="26"/>
          <w:szCs w:val="26"/>
        </w:rPr>
        <w:t>Kết quả trên đúng với lý thuyết</w:t>
      </w:r>
    </w:p>
    <w:p w14:paraId="3357C5BA" w14:textId="77777777" w:rsidR="00A00B99" w:rsidRDefault="00A00B99" w:rsidP="00EA07F4">
      <w:pPr>
        <w:spacing w:after="0" w:line="240" w:lineRule="auto"/>
        <w:rPr>
          <w:rStyle w:val="fontstyle01"/>
        </w:rPr>
      </w:pPr>
    </w:p>
    <w:p w14:paraId="1B2E7607" w14:textId="77777777" w:rsidR="00A00B99" w:rsidRDefault="00A00B99" w:rsidP="00EA07F4">
      <w:pPr>
        <w:spacing w:after="0" w:line="240" w:lineRule="auto"/>
        <w:rPr>
          <w:rStyle w:val="fontstyle01"/>
        </w:rPr>
      </w:pPr>
    </w:p>
    <w:p w14:paraId="28F9ADEB" w14:textId="77777777" w:rsidR="00A00B99" w:rsidRDefault="00A00B99" w:rsidP="00EA07F4">
      <w:pPr>
        <w:spacing w:after="0" w:line="240" w:lineRule="auto"/>
        <w:rPr>
          <w:rStyle w:val="fontstyle01"/>
        </w:rPr>
      </w:pPr>
    </w:p>
    <w:p w14:paraId="320C68B4" w14:textId="77777777" w:rsidR="00A00B99" w:rsidRDefault="00A00B99" w:rsidP="00EA07F4">
      <w:pPr>
        <w:spacing w:after="0" w:line="240" w:lineRule="auto"/>
        <w:rPr>
          <w:rStyle w:val="fontstyle01"/>
        </w:rPr>
      </w:pPr>
    </w:p>
    <w:p w14:paraId="6851275F" w14:textId="46EB91A9" w:rsidR="00EA07F4" w:rsidRDefault="00A00B99" w:rsidP="00EA07F4">
      <w:pPr>
        <w:spacing w:after="0" w:line="24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A00B99">
        <w:rPr>
          <w:rStyle w:val="fontstyle01"/>
          <w:rFonts w:ascii="Times New Roman" w:hAnsi="Times New Roman" w:cs="Times New Roman"/>
          <w:sz w:val="28"/>
          <w:szCs w:val="28"/>
        </w:rPr>
        <w:t>Assignment 3</w:t>
      </w:r>
      <w:r w:rsidRPr="00A00B99">
        <w:rPr>
          <w:rFonts w:cs="Times New Roman"/>
          <w:b/>
          <w:bCs/>
          <w:color w:val="1F497D"/>
          <w:szCs w:val="28"/>
        </w:rPr>
        <w:br/>
      </w:r>
      <w:r w:rsidRPr="00A00B99">
        <w:rPr>
          <w:rStyle w:val="fontstyle21"/>
          <w:rFonts w:ascii="Times New Roman" w:hAnsi="Times New Roman" w:cs="Times New Roman"/>
          <w:sz w:val="28"/>
          <w:szCs w:val="28"/>
        </w:rPr>
        <w:t>Create a new project implementing the code in Home Assignment 3. Compile and</w:t>
      </w:r>
      <w:r w:rsidRPr="00A00B99">
        <w:rPr>
          <w:rFonts w:cs="Times New Roman"/>
          <w:color w:val="000000"/>
          <w:szCs w:val="28"/>
        </w:rPr>
        <w:br/>
      </w:r>
      <w:r w:rsidRPr="00A00B99">
        <w:rPr>
          <w:rStyle w:val="fontstyle21"/>
          <w:rFonts w:ascii="Times New Roman" w:hAnsi="Times New Roman" w:cs="Times New Roman"/>
          <w:sz w:val="28"/>
          <w:szCs w:val="28"/>
        </w:rPr>
        <w:t>upload to the simulator. Run this program step by step; observe the changing of</w:t>
      </w:r>
      <w:r w:rsidRPr="00A00B99">
        <w:rPr>
          <w:rFonts w:cs="Times New Roman"/>
          <w:color w:val="000000"/>
          <w:szCs w:val="28"/>
        </w:rPr>
        <w:br/>
      </w:r>
      <w:r w:rsidRPr="00A00B99">
        <w:rPr>
          <w:rStyle w:val="fontstyle21"/>
          <w:rFonts w:ascii="Times New Roman" w:hAnsi="Times New Roman" w:cs="Times New Roman"/>
          <w:sz w:val="28"/>
          <w:szCs w:val="28"/>
        </w:rPr>
        <w:t>memory and the content of registers by each step. Change the value of test variable</w:t>
      </w:r>
      <w:r w:rsidRPr="00A00B99">
        <w:rPr>
          <w:rFonts w:cs="Times New Roman"/>
          <w:color w:val="000000"/>
          <w:szCs w:val="28"/>
        </w:rPr>
        <w:br/>
      </w:r>
      <w:r w:rsidRPr="00A00B99">
        <w:rPr>
          <w:rStyle w:val="fontstyle21"/>
          <w:rFonts w:ascii="Times New Roman" w:hAnsi="Times New Roman" w:cs="Times New Roman"/>
          <w:sz w:val="28"/>
          <w:szCs w:val="28"/>
        </w:rPr>
        <w:t>and run this program some times to check all cases.</w:t>
      </w:r>
    </w:p>
    <w:p w14:paraId="563FE52C" w14:textId="6C47AE96" w:rsidR="00A00B99" w:rsidRDefault="00A00B99" w:rsidP="00EA07F4">
      <w:pPr>
        <w:spacing w:after="0" w:line="240" w:lineRule="auto"/>
        <w:rPr>
          <w:rStyle w:val="fontstyle21"/>
          <w:rFonts w:ascii="Times New Roman" w:hAnsi="Times New Roman" w:cs="Times New Roman"/>
          <w:sz w:val="28"/>
          <w:szCs w:val="28"/>
        </w:rPr>
      </w:pPr>
    </w:p>
    <w:p w14:paraId="3EF2D811" w14:textId="59FB39F8" w:rsidR="00E23220" w:rsidRDefault="00A00B99" w:rsidP="006B34DE">
      <w:pPr>
        <w:spacing w:after="0" w:line="276" w:lineRule="auto"/>
        <w:rPr>
          <w:rFonts w:cs="Times New Roman"/>
          <w:color w:val="000000"/>
          <w:szCs w:val="28"/>
        </w:rPr>
      </w:pPr>
      <w:r w:rsidRPr="00A00B99">
        <w:rPr>
          <w:rFonts w:cs="Times New Roman"/>
          <w:color w:val="000000"/>
          <w:szCs w:val="28"/>
        </w:rPr>
        <w:t xml:space="preserve">Đặt a = b = </w:t>
      </w:r>
      <w:r w:rsidR="006B34DE">
        <w:rPr>
          <w:rFonts w:cs="Times New Roman"/>
          <w:color w:val="000000"/>
          <w:szCs w:val="28"/>
        </w:rPr>
        <w:t>6</w:t>
      </w:r>
      <w:r w:rsidR="00E23220">
        <w:rPr>
          <w:rFonts w:cs="Times New Roman"/>
          <w:color w:val="000000"/>
          <w:szCs w:val="28"/>
        </w:rPr>
        <w:t>. Theo lý thuyết:</w:t>
      </w:r>
      <w:r w:rsidRPr="00A00B99">
        <w:rPr>
          <w:rFonts w:cs="Times New Roman"/>
          <w:color w:val="000000"/>
          <w:szCs w:val="28"/>
        </w:rPr>
        <w:br/>
        <w:t>Nếu test = 0, a = 0x</w:t>
      </w:r>
      <w:r w:rsidR="00E23220">
        <w:rPr>
          <w:rFonts w:cs="Times New Roman"/>
          <w:color w:val="000000"/>
          <w:szCs w:val="28"/>
        </w:rPr>
        <w:t>000</w:t>
      </w:r>
      <w:r w:rsidR="00384B9D">
        <w:rPr>
          <w:rFonts w:cs="Times New Roman"/>
          <w:color w:val="000000"/>
          <w:szCs w:val="28"/>
        </w:rPr>
        <w:t>0</w:t>
      </w:r>
      <w:r w:rsidR="00E23220">
        <w:rPr>
          <w:rFonts w:cs="Times New Roman"/>
          <w:color w:val="000000"/>
          <w:szCs w:val="28"/>
        </w:rPr>
        <w:t>0007</w:t>
      </w:r>
      <w:r w:rsidRPr="00A00B99">
        <w:rPr>
          <w:rFonts w:cs="Times New Roman"/>
          <w:color w:val="000000"/>
          <w:szCs w:val="28"/>
        </w:rPr>
        <w:br/>
        <w:t>Nếu test = 1, a = 0x</w:t>
      </w:r>
      <w:r w:rsidR="00E23220">
        <w:rPr>
          <w:rFonts w:cs="Times New Roman"/>
          <w:color w:val="000000"/>
          <w:szCs w:val="28"/>
        </w:rPr>
        <w:t>000000</w:t>
      </w:r>
      <w:r w:rsidR="00384B9D">
        <w:rPr>
          <w:rFonts w:cs="Times New Roman"/>
          <w:color w:val="000000"/>
          <w:szCs w:val="28"/>
        </w:rPr>
        <w:t>0</w:t>
      </w:r>
      <w:r w:rsidR="00E23220">
        <w:rPr>
          <w:rFonts w:cs="Times New Roman"/>
          <w:color w:val="000000"/>
          <w:szCs w:val="28"/>
        </w:rPr>
        <w:t>5</w:t>
      </w:r>
      <w:r w:rsidRPr="00A00B99">
        <w:rPr>
          <w:rFonts w:cs="Times New Roman"/>
          <w:szCs w:val="28"/>
        </w:rPr>
        <w:br/>
      </w:r>
      <w:r w:rsidRPr="00A00B99">
        <w:rPr>
          <w:rFonts w:cs="Times New Roman"/>
          <w:color w:val="000000"/>
          <w:szCs w:val="28"/>
        </w:rPr>
        <w:t>Nếu test = 2, b = 0x</w:t>
      </w:r>
      <w:r w:rsidR="00E23220">
        <w:rPr>
          <w:rFonts w:cs="Times New Roman"/>
          <w:color w:val="000000"/>
          <w:szCs w:val="28"/>
        </w:rPr>
        <w:t>000000</w:t>
      </w:r>
      <w:r w:rsidR="003B56EB">
        <w:rPr>
          <w:rFonts w:cs="Times New Roman"/>
          <w:color w:val="000000"/>
          <w:szCs w:val="28"/>
        </w:rPr>
        <w:t>0</w:t>
      </w:r>
      <w:r w:rsidR="00E23220">
        <w:rPr>
          <w:rFonts w:cs="Times New Roman"/>
          <w:color w:val="000000"/>
          <w:szCs w:val="28"/>
        </w:rPr>
        <w:t>c</w:t>
      </w:r>
      <w:r w:rsidRPr="00A00B99">
        <w:rPr>
          <w:rFonts w:cs="Times New Roman"/>
          <w:color w:val="000000"/>
          <w:szCs w:val="28"/>
        </w:rPr>
        <w:br/>
        <w:t>Code:</w:t>
      </w:r>
    </w:p>
    <w:p w14:paraId="15019606" w14:textId="03C75BA5" w:rsidR="00A00B99" w:rsidRDefault="00E23220" w:rsidP="006B34DE">
      <w:pPr>
        <w:spacing w:after="0" w:line="276" w:lineRule="auto"/>
        <w:rPr>
          <w:rFonts w:cs="Times New Roman"/>
          <w:color w:val="000000"/>
          <w:szCs w:val="28"/>
        </w:rPr>
      </w:pPr>
      <w:r w:rsidRPr="00E23220">
        <w:rPr>
          <w:rFonts w:cs="Times New Roman"/>
          <w:b/>
          <w:bCs/>
          <w:color w:val="000000"/>
          <w:szCs w:val="28"/>
        </w:rPr>
        <w:t>Trường hợp test =1</w:t>
      </w:r>
      <w:r w:rsidR="00A00B99" w:rsidRPr="00A00B99">
        <w:rPr>
          <w:rFonts w:cs="Times New Roman"/>
          <w:color w:val="000000"/>
          <w:szCs w:val="28"/>
        </w:rPr>
        <w:br/>
        <w:t>.data</w:t>
      </w:r>
      <w:r w:rsidR="00A00B99" w:rsidRPr="00A00B99">
        <w:rPr>
          <w:rFonts w:cs="Times New Roman"/>
          <w:color w:val="000000"/>
          <w:szCs w:val="28"/>
        </w:rPr>
        <w:br/>
        <w:t>test: .word 1</w:t>
      </w:r>
      <w:r w:rsidR="00A00B99" w:rsidRPr="00A00B99">
        <w:rPr>
          <w:rFonts w:cs="Times New Roman"/>
          <w:color w:val="000000"/>
          <w:szCs w:val="28"/>
        </w:rPr>
        <w:br/>
        <w:t>.text</w:t>
      </w:r>
      <w:r w:rsidR="00A00B99" w:rsidRPr="00A00B99">
        <w:rPr>
          <w:rFonts w:cs="Times New Roman"/>
          <w:color w:val="000000"/>
          <w:szCs w:val="28"/>
        </w:rPr>
        <w:br/>
        <w:t>addi $s2,$zero,</w:t>
      </w:r>
      <w:r w:rsidR="006B34DE">
        <w:rPr>
          <w:rFonts w:cs="Times New Roman"/>
          <w:color w:val="000000"/>
          <w:szCs w:val="28"/>
        </w:rPr>
        <w:t>6</w:t>
      </w:r>
      <w:r w:rsidR="00A00B99" w:rsidRPr="00A00B99">
        <w:rPr>
          <w:rFonts w:cs="Times New Roman"/>
          <w:color w:val="000000"/>
          <w:szCs w:val="28"/>
        </w:rPr>
        <w:br/>
        <w:t>addi $s3,$zero,</w:t>
      </w:r>
      <w:r w:rsidR="006B34DE">
        <w:rPr>
          <w:rFonts w:cs="Times New Roman"/>
          <w:color w:val="000000"/>
          <w:szCs w:val="28"/>
        </w:rPr>
        <w:t>6</w:t>
      </w:r>
      <w:r w:rsidR="00A00B99" w:rsidRPr="00A00B99">
        <w:rPr>
          <w:rFonts w:cs="Times New Roman"/>
          <w:color w:val="000000"/>
          <w:szCs w:val="28"/>
        </w:rPr>
        <w:br/>
        <w:t xml:space="preserve">la $s0,test </w:t>
      </w:r>
      <w:r w:rsidR="006B34DE">
        <w:rPr>
          <w:rFonts w:cs="Times New Roman"/>
          <w:color w:val="000000"/>
          <w:szCs w:val="28"/>
        </w:rPr>
        <w:tab/>
      </w:r>
      <w:r w:rsidR="003206AB">
        <w:rPr>
          <w:rFonts w:cs="Times New Roman"/>
          <w:color w:val="000000"/>
          <w:szCs w:val="28"/>
        </w:rPr>
        <w:tab/>
      </w:r>
      <w:r w:rsidR="00A00B99" w:rsidRPr="00A00B99">
        <w:rPr>
          <w:rFonts w:cs="Times New Roman"/>
          <w:color w:val="000000"/>
          <w:szCs w:val="28"/>
        </w:rPr>
        <w:t>#load the address of test variable</w:t>
      </w:r>
      <w:r w:rsidR="00A00B99" w:rsidRPr="00A00B99">
        <w:rPr>
          <w:rFonts w:cs="Times New Roman"/>
          <w:color w:val="000000"/>
          <w:szCs w:val="28"/>
        </w:rPr>
        <w:br/>
        <w:t xml:space="preserve">lw $s1,0($s0) </w:t>
      </w:r>
      <w:r w:rsidR="006B34DE">
        <w:rPr>
          <w:rFonts w:cs="Times New Roman"/>
          <w:color w:val="000000"/>
          <w:szCs w:val="28"/>
        </w:rPr>
        <w:tab/>
      </w:r>
      <w:r w:rsidR="00A00B99" w:rsidRPr="00A00B99">
        <w:rPr>
          <w:rFonts w:cs="Times New Roman"/>
          <w:color w:val="000000"/>
          <w:szCs w:val="28"/>
        </w:rPr>
        <w:t>#load the value of test to register $t1</w:t>
      </w:r>
      <w:r w:rsidR="00A00B99" w:rsidRPr="00A00B99">
        <w:rPr>
          <w:rFonts w:cs="Times New Roman"/>
          <w:color w:val="000000"/>
          <w:szCs w:val="28"/>
        </w:rPr>
        <w:br/>
        <w:t xml:space="preserve">li $t0,0 </w:t>
      </w:r>
      <w:r w:rsidR="006B34DE">
        <w:rPr>
          <w:rFonts w:cs="Times New Roman"/>
          <w:color w:val="000000"/>
          <w:szCs w:val="28"/>
        </w:rPr>
        <w:tab/>
      </w:r>
      <w:r w:rsidR="003206AB">
        <w:rPr>
          <w:rFonts w:cs="Times New Roman"/>
          <w:color w:val="000000"/>
          <w:szCs w:val="28"/>
        </w:rPr>
        <w:tab/>
      </w:r>
      <w:r w:rsidR="00A00B99" w:rsidRPr="00A00B99">
        <w:rPr>
          <w:rFonts w:cs="Times New Roman"/>
          <w:color w:val="000000"/>
          <w:szCs w:val="28"/>
        </w:rPr>
        <w:t>#load value for test case</w:t>
      </w:r>
      <w:r w:rsidR="00A00B99" w:rsidRPr="00A00B99">
        <w:rPr>
          <w:rFonts w:cs="Times New Roman"/>
          <w:color w:val="000000"/>
          <w:szCs w:val="28"/>
        </w:rPr>
        <w:br/>
        <w:t>li $t1,1</w:t>
      </w:r>
      <w:r w:rsidR="00A00B99" w:rsidRPr="00A00B99">
        <w:rPr>
          <w:rFonts w:cs="Times New Roman"/>
          <w:color w:val="000000"/>
          <w:szCs w:val="28"/>
        </w:rPr>
        <w:br/>
        <w:t>li $t2,2</w:t>
      </w:r>
      <w:r w:rsidR="00A00B99" w:rsidRPr="00A00B99">
        <w:rPr>
          <w:rFonts w:cs="Times New Roman"/>
          <w:color w:val="000000"/>
          <w:szCs w:val="28"/>
        </w:rPr>
        <w:br/>
        <w:t>beq $s1,$t0,case_0</w:t>
      </w:r>
      <w:r w:rsidR="00A00B99" w:rsidRPr="00A00B99">
        <w:rPr>
          <w:rFonts w:cs="Times New Roman"/>
          <w:color w:val="000000"/>
          <w:szCs w:val="28"/>
        </w:rPr>
        <w:br/>
        <w:t>beq $s1,$t1,case_1</w:t>
      </w:r>
      <w:r w:rsidR="00A00B99" w:rsidRPr="00A00B99">
        <w:rPr>
          <w:rFonts w:cs="Times New Roman"/>
          <w:color w:val="000000"/>
          <w:szCs w:val="28"/>
        </w:rPr>
        <w:br/>
        <w:t>beq $s1,$t2,case_2</w:t>
      </w:r>
      <w:r w:rsidR="00A00B99" w:rsidRPr="00A00B99">
        <w:rPr>
          <w:rFonts w:cs="Times New Roman"/>
          <w:color w:val="000000"/>
          <w:szCs w:val="28"/>
        </w:rPr>
        <w:br/>
        <w:t>j default</w:t>
      </w:r>
      <w:r w:rsidR="00A00B99" w:rsidRPr="00A00B99">
        <w:rPr>
          <w:rFonts w:cs="Times New Roman"/>
          <w:color w:val="000000"/>
          <w:szCs w:val="28"/>
        </w:rPr>
        <w:br/>
        <w:t>case_0:</w:t>
      </w:r>
      <w:r w:rsidR="00A00B99" w:rsidRPr="00A00B99">
        <w:rPr>
          <w:rFonts w:cs="Times New Roman"/>
          <w:color w:val="000000"/>
          <w:szCs w:val="28"/>
        </w:rPr>
        <w:br/>
        <w:t xml:space="preserve">addi $s2,$s2,1 </w:t>
      </w:r>
      <w:r w:rsidR="006B34DE">
        <w:rPr>
          <w:rFonts w:cs="Times New Roman"/>
          <w:color w:val="000000"/>
          <w:szCs w:val="28"/>
        </w:rPr>
        <w:tab/>
      </w:r>
      <w:r w:rsidR="00A00B99" w:rsidRPr="00A00B99">
        <w:rPr>
          <w:rFonts w:cs="Times New Roman"/>
          <w:color w:val="000000"/>
          <w:szCs w:val="28"/>
        </w:rPr>
        <w:t>#a=a+1</w:t>
      </w:r>
      <w:r w:rsidR="00A00B99" w:rsidRPr="00A00B99">
        <w:rPr>
          <w:rFonts w:cs="Times New Roman"/>
          <w:color w:val="000000"/>
          <w:szCs w:val="28"/>
        </w:rPr>
        <w:br/>
        <w:t>j continue</w:t>
      </w:r>
      <w:r w:rsidR="00A00B99" w:rsidRPr="00A00B99">
        <w:rPr>
          <w:rFonts w:cs="Times New Roman"/>
          <w:color w:val="000000"/>
          <w:szCs w:val="28"/>
        </w:rPr>
        <w:br/>
      </w:r>
      <w:r w:rsidR="00A00B99" w:rsidRPr="00A00B99">
        <w:rPr>
          <w:rFonts w:cs="Times New Roman"/>
          <w:color w:val="000000"/>
          <w:szCs w:val="28"/>
        </w:rPr>
        <w:lastRenderedPageBreak/>
        <w:t>case_1:</w:t>
      </w:r>
      <w:r w:rsidR="00A00B99" w:rsidRPr="00A00B99">
        <w:rPr>
          <w:rFonts w:cs="Times New Roman"/>
          <w:color w:val="000000"/>
          <w:szCs w:val="28"/>
        </w:rPr>
        <w:br/>
        <w:t>sub $s2,$s2,$t1</w:t>
      </w:r>
      <w:r w:rsidR="006B34DE">
        <w:rPr>
          <w:rFonts w:cs="Times New Roman"/>
          <w:color w:val="000000"/>
          <w:szCs w:val="28"/>
        </w:rPr>
        <w:tab/>
      </w:r>
      <w:r w:rsidR="00A00B99" w:rsidRPr="00A00B99">
        <w:rPr>
          <w:rFonts w:cs="Times New Roman"/>
          <w:color w:val="000000"/>
          <w:szCs w:val="28"/>
        </w:rPr>
        <w:t xml:space="preserve"> #a=a-1</w:t>
      </w:r>
      <w:r w:rsidR="00A00B99" w:rsidRPr="00A00B99">
        <w:rPr>
          <w:rFonts w:cs="Times New Roman"/>
          <w:color w:val="000000"/>
          <w:szCs w:val="28"/>
        </w:rPr>
        <w:br/>
        <w:t>j continue</w:t>
      </w:r>
      <w:r w:rsidR="00A00B99" w:rsidRPr="00A00B99">
        <w:rPr>
          <w:rFonts w:cs="Times New Roman"/>
          <w:szCs w:val="28"/>
        </w:rPr>
        <w:br/>
      </w:r>
      <w:r w:rsidR="00A00B99" w:rsidRPr="00A00B99">
        <w:rPr>
          <w:rFonts w:cs="Times New Roman"/>
          <w:color w:val="000000"/>
          <w:szCs w:val="28"/>
        </w:rPr>
        <w:t>case_2:</w:t>
      </w:r>
      <w:r w:rsidR="00A00B99" w:rsidRPr="00A00B99">
        <w:rPr>
          <w:rFonts w:cs="Times New Roman"/>
          <w:color w:val="000000"/>
          <w:szCs w:val="28"/>
        </w:rPr>
        <w:br/>
        <w:t>add $s3,$s3,$s3</w:t>
      </w:r>
      <w:r w:rsidR="006B34DE">
        <w:rPr>
          <w:rFonts w:cs="Times New Roman"/>
          <w:color w:val="000000"/>
          <w:szCs w:val="28"/>
        </w:rPr>
        <w:tab/>
      </w:r>
      <w:r w:rsidR="00A00B99" w:rsidRPr="00A00B99">
        <w:rPr>
          <w:rFonts w:cs="Times New Roman"/>
          <w:color w:val="000000"/>
          <w:szCs w:val="28"/>
        </w:rPr>
        <w:t xml:space="preserve"> #b=2*b</w:t>
      </w:r>
      <w:r w:rsidR="00A00B99" w:rsidRPr="00A00B99">
        <w:rPr>
          <w:rFonts w:cs="Times New Roman"/>
          <w:color w:val="000000"/>
          <w:szCs w:val="28"/>
        </w:rPr>
        <w:br/>
        <w:t>j continue</w:t>
      </w:r>
      <w:r w:rsidR="00A00B99" w:rsidRPr="00A00B99">
        <w:rPr>
          <w:rFonts w:cs="Times New Roman"/>
          <w:color w:val="000000"/>
          <w:szCs w:val="28"/>
        </w:rPr>
        <w:br/>
        <w:t>default:</w:t>
      </w:r>
      <w:r w:rsidR="00A00B99" w:rsidRPr="00A00B99">
        <w:rPr>
          <w:rFonts w:cs="Times New Roman"/>
          <w:color w:val="000000"/>
          <w:szCs w:val="28"/>
        </w:rPr>
        <w:br/>
        <w:t>continue:</w:t>
      </w:r>
    </w:p>
    <w:p w14:paraId="4B01E1E1" w14:textId="6F878CFF" w:rsidR="00E23220" w:rsidRDefault="00E23220" w:rsidP="006B34DE">
      <w:pPr>
        <w:spacing w:after="0" w:line="276" w:lineRule="auto"/>
        <w:rPr>
          <w:rFonts w:cs="Times New Roman"/>
          <w:color w:val="000000"/>
          <w:szCs w:val="28"/>
        </w:rPr>
      </w:pPr>
      <w:r w:rsidRPr="00A00B99">
        <w:rPr>
          <w:rFonts w:cs="Times New Roman"/>
          <w:color w:val="000000"/>
          <w:szCs w:val="28"/>
        </w:rPr>
        <w:t>=&gt; Kết quả đúng với lý thuyết</w:t>
      </w:r>
      <w:r w:rsidR="00E06475">
        <w:rPr>
          <w:rFonts w:cs="Times New Roman"/>
          <w:color w:val="000000"/>
          <w:szCs w:val="28"/>
        </w:rPr>
        <w:t xml:space="preserve"> a=0x000</w:t>
      </w:r>
      <w:r w:rsidR="00152483">
        <w:rPr>
          <w:rFonts w:cs="Times New Roman"/>
          <w:color w:val="000000"/>
          <w:szCs w:val="28"/>
        </w:rPr>
        <w:t>0</w:t>
      </w:r>
      <w:r w:rsidR="00E06475">
        <w:rPr>
          <w:rFonts w:cs="Times New Roman"/>
          <w:color w:val="000000"/>
          <w:szCs w:val="28"/>
        </w:rPr>
        <w:t>0005.</w:t>
      </w:r>
    </w:p>
    <w:p w14:paraId="0FBF0F14" w14:textId="77777777" w:rsidR="00E06475" w:rsidRDefault="00E23220" w:rsidP="006B34DE">
      <w:pPr>
        <w:spacing w:after="0" w:line="276" w:lineRule="auto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=&gt;Lần lượt thay test=0 và test=2 cũng cho ra các giá trị của a,b đúng với lý thuyết.</w:t>
      </w:r>
    </w:p>
    <w:p w14:paraId="25B4F293" w14:textId="54CE12F8" w:rsidR="00E06475" w:rsidRDefault="00E06475" w:rsidP="006B34DE">
      <w:pPr>
        <w:spacing w:after="0" w:line="276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E06475">
        <w:rPr>
          <w:rStyle w:val="fontstyle01"/>
          <w:rFonts w:ascii="Times New Roman" w:hAnsi="Times New Roman" w:cs="Times New Roman"/>
          <w:sz w:val="28"/>
          <w:szCs w:val="28"/>
        </w:rPr>
        <w:t>Assignment 4</w:t>
      </w:r>
      <w:r w:rsidRPr="00E06475">
        <w:rPr>
          <w:rFonts w:cs="Times New Roman"/>
          <w:b/>
          <w:bCs/>
          <w:color w:val="1F497D"/>
          <w:szCs w:val="28"/>
        </w:rPr>
        <w:br/>
      </w:r>
      <w:r w:rsidRPr="00E06475">
        <w:rPr>
          <w:rStyle w:val="fontstyle21"/>
          <w:rFonts w:ascii="Times New Roman" w:hAnsi="Times New Roman" w:cs="Times New Roman"/>
          <w:sz w:val="28"/>
          <w:szCs w:val="28"/>
        </w:rPr>
        <w:t>Modify the Assignment 1, so that the condition tested is</w:t>
      </w:r>
      <w:r w:rsidRPr="00E06475">
        <w:rPr>
          <w:rFonts w:cs="Times New Roman"/>
          <w:color w:val="000000"/>
          <w:szCs w:val="28"/>
        </w:rPr>
        <w:br/>
      </w:r>
      <w:r w:rsidRPr="00E06475">
        <w:rPr>
          <w:rStyle w:val="fontstyle21"/>
          <w:rFonts w:ascii="Times New Roman" w:hAnsi="Times New Roman" w:cs="Times New Roman"/>
          <w:sz w:val="28"/>
          <w:szCs w:val="28"/>
        </w:rPr>
        <w:t>a. i &lt; j</w:t>
      </w:r>
      <w:r w:rsidRPr="00E06475">
        <w:rPr>
          <w:rFonts w:cs="Times New Roman"/>
          <w:color w:val="000000"/>
          <w:szCs w:val="28"/>
        </w:rPr>
        <w:br/>
      </w:r>
      <w:r w:rsidRPr="00E06475">
        <w:rPr>
          <w:rStyle w:val="fontstyle21"/>
          <w:rFonts w:ascii="Times New Roman" w:hAnsi="Times New Roman" w:cs="Times New Roman"/>
          <w:sz w:val="28"/>
          <w:szCs w:val="28"/>
        </w:rPr>
        <w:t>b. i &gt;= j</w:t>
      </w:r>
      <w:r w:rsidRPr="00E06475">
        <w:rPr>
          <w:rFonts w:cs="Times New Roman"/>
          <w:color w:val="000000"/>
          <w:szCs w:val="28"/>
        </w:rPr>
        <w:br/>
      </w:r>
      <w:r w:rsidRPr="00E06475">
        <w:rPr>
          <w:rStyle w:val="fontstyle21"/>
          <w:rFonts w:ascii="Times New Roman" w:hAnsi="Times New Roman" w:cs="Times New Roman"/>
          <w:sz w:val="28"/>
          <w:szCs w:val="28"/>
        </w:rPr>
        <w:t>c. i+j &lt;= 0</w:t>
      </w:r>
      <w:r w:rsidRPr="00E06475">
        <w:rPr>
          <w:rFonts w:cs="Times New Roman"/>
          <w:color w:val="000000"/>
          <w:szCs w:val="28"/>
        </w:rPr>
        <w:br/>
      </w:r>
      <w:r w:rsidRPr="00E06475">
        <w:rPr>
          <w:rStyle w:val="fontstyle21"/>
          <w:rFonts w:ascii="Times New Roman" w:hAnsi="Times New Roman" w:cs="Times New Roman"/>
          <w:sz w:val="28"/>
          <w:szCs w:val="28"/>
        </w:rPr>
        <w:t>d. i+j &gt; m+n (m and n stored in other registers)</w:t>
      </w:r>
    </w:p>
    <w:p w14:paraId="00BA90DC" w14:textId="1053F675" w:rsidR="00E06475" w:rsidRDefault="00E06475" w:rsidP="006B34DE">
      <w:pPr>
        <w:spacing w:after="0" w:line="276" w:lineRule="auto"/>
        <w:rPr>
          <w:rStyle w:val="fontstyle21"/>
          <w:rFonts w:ascii="Times New Roman" w:hAnsi="Times New Roman" w:cs="Times New Roman"/>
          <w:sz w:val="28"/>
          <w:szCs w:val="28"/>
        </w:rPr>
      </w:pPr>
    </w:p>
    <w:p w14:paraId="031247A5" w14:textId="65C17A58" w:rsidR="00E06475" w:rsidRPr="00D47F19" w:rsidRDefault="00E06475" w:rsidP="00E06475">
      <w:pPr>
        <w:spacing w:after="0" w:line="276" w:lineRule="auto"/>
        <w:rPr>
          <w:rStyle w:val="fontstyle21"/>
          <w:rFonts w:ascii="Times New Roman" w:hAnsi="Times New Roman" w:cs="Times New Roman"/>
          <w:b/>
          <w:bCs/>
          <w:sz w:val="32"/>
          <w:szCs w:val="32"/>
        </w:rPr>
      </w:pPr>
      <w:r w:rsidRPr="00D47F19">
        <w:rPr>
          <w:rStyle w:val="fontstyle21"/>
          <w:rFonts w:cs="Times New Roman"/>
          <w:b/>
          <w:bCs/>
          <w:sz w:val="32"/>
          <w:szCs w:val="32"/>
        </w:rPr>
        <w:t>a.</w:t>
      </w:r>
      <w:r w:rsidRPr="00D47F19">
        <w:rPr>
          <w:rStyle w:val="fontstyle21"/>
          <w:rFonts w:ascii="Times New Roman" w:hAnsi="Times New Roman" w:cs="Times New Roman"/>
          <w:b/>
          <w:bCs/>
          <w:sz w:val="32"/>
          <w:szCs w:val="32"/>
        </w:rPr>
        <w:t xml:space="preserve"> i &lt; j</w:t>
      </w:r>
    </w:p>
    <w:p w14:paraId="4A7F72A9" w14:textId="77777777" w:rsidR="00E06475" w:rsidRPr="00E06475" w:rsidRDefault="00E06475" w:rsidP="00E06475">
      <w:pPr>
        <w:spacing w:after="0" w:line="276" w:lineRule="auto"/>
        <w:rPr>
          <w:rStyle w:val="fontstyle21"/>
          <w:rFonts w:ascii="Times New Roman" w:hAnsi="Times New Roman" w:cs="Times New Roman"/>
          <w:sz w:val="28"/>
          <w:szCs w:val="28"/>
        </w:rPr>
      </w:pPr>
    </w:p>
    <w:p w14:paraId="43C0978F" w14:textId="77777777" w:rsidR="00D47F19" w:rsidRPr="00D47F19" w:rsidRDefault="00D47F19" w:rsidP="00D47F19">
      <w:pPr>
        <w:spacing w:after="0" w:line="30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D47F19">
        <w:rPr>
          <w:rStyle w:val="fontstyle21"/>
          <w:rFonts w:ascii="Times New Roman" w:hAnsi="Times New Roman" w:cs="Times New Roman"/>
          <w:sz w:val="28"/>
          <w:szCs w:val="28"/>
        </w:rPr>
        <w:t xml:space="preserve">.data </w:t>
      </w:r>
    </w:p>
    <w:p w14:paraId="4E832D81" w14:textId="4BA98DD4" w:rsidR="00D47F19" w:rsidRPr="00D47F19" w:rsidRDefault="00D47F19" w:rsidP="00D47F19">
      <w:pPr>
        <w:spacing w:after="0" w:line="30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D47F19">
        <w:rPr>
          <w:rStyle w:val="fontstyle21"/>
          <w:rFonts w:ascii="Times New Roman" w:hAnsi="Times New Roman" w:cs="Times New Roman"/>
          <w:sz w:val="28"/>
          <w:szCs w:val="28"/>
        </w:rPr>
        <w:t xml:space="preserve">I: .word </w:t>
      </w:r>
      <w:r>
        <w:rPr>
          <w:rStyle w:val="fontstyle21"/>
          <w:rFonts w:ascii="Times New Roman" w:hAnsi="Times New Roman" w:cs="Times New Roman"/>
          <w:sz w:val="28"/>
          <w:szCs w:val="28"/>
        </w:rPr>
        <w:t>3</w:t>
      </w:r>
    </w:p>
    <w:p w14:paraId="19757E90" w14:textId="63600F19" w:rsidR="00D47F19" w:rsidRPr="00D47F19" w:rsidRDefault="00D47F19" w:rsidP="00D47F19">
      <w:pPr>
        <w:spacing w:after="0" w:line="30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D47F19">
        <w:rPr>
          <w:rStyle w:val="fontstyle21"/>
          <w:rFonts w:ascii="Times New Roman" w:hAnsi="Times New Roman" w:cs="Times New Roman"/>
          <w:sz w:val="28"/>
          <w:szCs w:val="28"/>
        </w:rPr>
        <w:t xml:space="preserve">J: .word </w:t>
      </w:r>
      <w:r>
        <w:rPr>
          <w:rStyle w:val="fontstyle21"/>
          <w:rFonts w:ascii="Times New Roman" w:hAnsi="Times New Roman" w:cs="Times New Roman"/>
          <w:sz w:val="28"/>
          <w:szCs w:val="28"/>
        </w:rPr>
        <w:t>5</w:t>
      </w:r>
    </w:p>
    <w:p w14:paraId="4B8525D7" w14:textId="77777777" w:rsidR="00D47F19" w:rsidRPr="00D47F19" w:rsidRDefault="00D47F19" w:rsidP="00D47F19">
      <w:pPr>
        <w:spacing w:after="0" w:line="30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D47F19">
        <w:rPr>
          <w:rStyle w:val="fontstyle21"/>
          <w:rFonts w:ascii="Times New Roman" w:hAnsi="Times New Roman" w:cs="Times New Roman"/>
          <w:sz w:val="28"/>
          <w:szCs w:val="28"/>
        </w:rPr>
        <w:t>.text</w:t>
      </w:r>
    </w:p>
    <w:p w14:paraId="4E09868A" w14:textId="77777777" w:rsidR="00D47F19" w:rsidRPr="00D47F19" w:rsidRDefault="00D47F19" w:rsidP="00D47F19">
      <w:pPr>
        <w:spacing w:after="0" w:line="30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D47F19">
        <w:rPr>
          <w:rStyle w:val="fontstyle21"/>
          <w:rFonts w:ascii="Times New Roman" w:hAnsi="Times New Roman" w:cs="Times New Roman"/>
          <w:sz w:val="28"/>
          <w:szCs w:val="28"/>
        </w:rPr>
        <w:t>la $t8, I</w:t>
      </w:r>
    </w:p>
    <w:p w14:paraId="5E7B4960" w14:textId="77777777" w:rsidR="00D47F19" w:rsidRPr="00D47F19" w:rsidRDefault="00D47F19" w:rsidP="00D47F19">
      <w:pPr>
        <w:spacing w:after="0" w:line="30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D47F19">
        <w:rPr>
          <w:rStyle w:val="fontstyle21"/>
          <w:rFonts w:ascii="Times New Roman" w:hAnsi="Times New Roman" w:cs="Times New Roman"/>
          <w:sz w:val="28"/>
          <w:szCs w:val="28"/>
        </w:rPr>
        <w:t>la $t9, J</w:t>
      </w:r>
    </w:p>
    <w:p w14:paraId="3ABAE1A2" w14:textId="77777777" w:rsidR="00D47F19" w:rsidRPr="00D47F19" w:rsidRDefault="00D47F19" w:rsidP="00D47F19">
      <w:pPr>
        <w:spacing w:after="0" w:line="30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D47F19">
        <w:rPr>
          <w:rStyle w:val="fontstyle21"/>
          <w:rFonts w:ascii="Times New Roman" w:hAnsi="Times New Roman" w:cs="Times New Roman"/>
          <w:sz w:val="28"/>
          <w:szCs w:val="28"/>
        </w:rPr>
        <w:t>lw $s1, 0($t8)</w:t>
      </w:r>
    </w:p>
    <w:p w14:paraId="2E6EE410" w14:textId="77777777" w:rsidR="00D47F19" w:rsidRPr="00D47F19" w:rsidRDefault="00D47F19" w:rsidP="00D47F19">
      <w:pPr>
        <w:spacing w:after="0" w:line="30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D47F19">
        <w:rPr>
          <w:rStyle w:val="fontstyle21"/>
          <w:rFonts w:ascii="Times New Roman" w:hAnsi="Times New Roman" w:cs="Times New Roman"/>
          <w:sz w:val="28"/>
          <w:szCs w:val="28"/>
        </w:rPr>
        <w:t>lw $s2, 0($t9)</w:t>
      </w:r>
    </w:p>
    <w:p w14:paraId="6F2FF5FA" w14:textId="0DFE048D" w:rsidR="00D47F19" w:rsidRPr="00D47F19" w:rsidRDefault="00D47F19" w:rsidP="00D47F19">
      <w:pPr>
        <w:spacing w:after="0" w:line="30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D47F19">
        <w:rPr>
          <w:rStyle w:val="fontstyle21"/>
          <w:rFonts w:ascii="Times New Roman" w:hAnsi="Times New Roman" w:cs="Times New Roman"/>
          <w:sz w:val="28"/>
          <w:szCs w:val="28"/>
        </w:rPr>
        <w:t xml:space="preserve">addi $t1, $zero, 4 </w:t>
      </w:r>
      <w:r w:rsidR="003206AB">
        <w:rPr>
          <w:rStyle w:val="fontstyle21"/>
          <w:rFonts w:ascii="Times New Roman" w:hAnsi="Times New Roman" w:cs="Times New Roman"/>
          <w:sz w:val="28"/>
          <w:szCs w:val="28"/>
        </w:rPr>
        <w:tab/>
      </w:r>
      <w:r w:rsidR="003206AB">
        <w:rPr>
          <w:rStyle w:val="fontstyle21"/>
          <w:rFonts w:ascii="Times New Roman" w:hAnsi="Times New Roman" w:cs="Times New Roman"/>
          <w:sz w:val="28"/>
          <w:szCs w:val="28"/>
        </w:rPr>
        <w:tab/>
      </w:r>
      <w:r w:rsidRPr="00D47F19">
        <w:rPr>
          <w:rStyle w:val="fontstyle21"/>
          <w:rFonts w:ascii="Times New Roman" w:hAnsi="Times New Roman" w:cs="Times New Roman"/>
          <w:sz w:val="28"/>
          <w:szCs w:val="28"/>
        </w:rPr>
        <w:t>#x=4</w:t>
      </w:r>
    </w:p>
    <w:p w14:paraId="1DFC728E" w14:textId="7CCA92A5" w:rsidR="00D47F19" w:rsidRPr="00D47F19" w:rsidRDefault="00D47F19" w:rsidP="00D47F19">
      <w:pPr>
        <w:spacing w:after="0" w:line="30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D47F19">
        <w:rPr>
          <w:rStyle w:val="fontstyle21"/>
          <w:rFonts w:ascii="Times New Roman" w:hAnsi="Times New Roman" w:cs="Times New Roman"/>
          <w:sz w:val="28"/>
          <w:szCs w:val="28"/>
        </w:rPr>
        <w:t xml:space="preserve">addi $t2, $zero, 3 </w:t>
      </w:r>
      <w:r w:rsidR="003206AB">
        <w:rPr>
          <w:rStyle w:val="fontstyle21"/>
          <w:rFonts w:ascii="Times New Roman" w:hAnsi="Times New Roman" w:cs="Times New Roman"/>
          <w:sz w:val="28"/>
          <w:szCs w:val="28"/>
        </w:rPr>
        <w:tab/>
      </w:r>
      <w:r w:rsidR="003206AB">
        <w:rPr>
          <w:rStyle w:val="fontstyle21"/>
          <w:rFonts w:ascii="Times New Roman" w:hAnsi="Times New Roman" w:cs="Times New Roman"/>
          <w:sz w:val="28"/>
          <w:szCs w:val="28"/>
        </w:rPr>
        <w:tab/>
      </w:r>
      <w:r w:rsidRPr="00D47F19">
        <w:rPr>
          <w:rStyle w:val="fontstyle21"/>
          <w:rFonts w:ascii="Times New Roman" w:hAnsi="Times New Roman" w:cs="Times New Roman"/>
          <w:sz w:val="28"/>
          <w:szCs w:val="28"/>
        </w:rPr>
        <w:t>#y=</w:t>
      </w:r>
      <w:r w:rsidR="00AF0CD4">
        <w:rPr>
          <w:rStyle w:val="fontstyle21"/>
          <w:rFonts w:ascii="Times New Roman" w:hAnsi="Times New Roman" w:cs="Times New Roman"/>
          <w:sz w:val="28"/>
          <w:szCs w:val="28"/>
        </w:rPr>
        <w:t>3</w:t>
      </w:r>
    </w:p>
    <w:p w14:paraId="78C37970" w14:textId="07D215D9" w:rsidR="00D47F19" w:rsidRPr="00D47F19" w:rsidRDefault="00D47F19" w:rsidP="00D47F19">
      <w:pPr>
        <w:spacing w:after="0" w:line="30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D47F19">
        <w:rPr>
          <w:rStyle w:val="fontstyle21"/>
          <w:rFonts w:ascii="Times New Roman" w:hAnsi="Times New Roman" w:cs="Times New Roman"/>
          <w:sz w:val="28"/>
          <w:szCs w:val="28"/>
        </w:rPr>
        <w:t xml:space="preserve">addi $t3, $zero, 2 </w:t>
      </w:r>
      <w:r w:rsidR="003206AB">
        <w:rPr>
          <w:rStyle w:val="fontstyle21"/>
          <w:rFonts w:ascii="Times New Roman" w:hAnsi="Times New Roman" w:cs="Times New Roman"/>
          <w:sz w:val="28"/>
          <w:szCs w:val="28"/>
        </w:rPr>
        <w:tab/>
      </w:r>
      <w:r w:rsidR="003206AB">
        <w:rPr>
          <w:rStyle w:val="fontstyle21"/>
          <w:rFonts w:ascii="Times New Roman" w:hAnsi="Times New Roman" w:cs="Times New Roman"/>
          <w:sz w:val="28"/>
          <w:szCs w:val="28"/>
        </w:rPr>
        <w:tab/>
      </w:r>
      <w:r w:rsidRPr="00D47F19">
        <w:rPr>
          <w:rStyle w:val="fontstyle21"/>
          <w:rFonts w:ascii="Times New Roman" w:hAnsi="Times New Roman" w:cs="Times New Roman"/>
          <w:sz w:val="28"/>
          <w:szCs w:val="28"/>
        </w:rPr>
        <w:t>#z=</w:t>
      </w:r>
      <w:r w:rsidR="00AF0CD4">
        <w:rPr>
          <w:rStyle w:val="fontstyle21"/>
          <w:rFonts w:ascii="Times New Roman" w:hAnsi="Times New Roman" w:cs="Times New Roman"/>
          <w:sz w:val="28"/>
          <w:szCs w:val="28"/>
        </w:rPr>
        <w:t>2</w:t>
      </w:r>
    </w:p>
    <w:p w14:paraId="7E16C54E" w14:textId="77777777" w:rsidR="00D47F19" w:rsidRPr="00D47F19" w:rsidRDefault="00D47F19" w:rsidP="00D47F19">
      <w:pPr>
        <w:spacing w:after="0" w:line="30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D47F19">
        <w:rPr>
          <w:rStyle w:val="fontstyle21"/>
          <w:rFonts w:ascii="Times New Roman" w:hAnsi="Times New Roman" w:cs="Times New Roman"/>
          <w:sz w:val="28"/>
          <w:szCs w:val="28"/>
        </w:rPr>
        <w:t>start:</w:t>
      </w:r>
    </w:p>
    <w:p w14:paraId="4A9C38D9" w14:textId="1603EEB5" w:rsidR="00D47F19" w:rsidRPr="00D47F19" w:rsidRDefault="00D47F19" w:rsidP="003206AB">
      <w:pPr>
        <w:spacing w:after="0" w:line="300" w:lineRule="auto"/>
        <w:ind w:left="2160" w:hanging="2160"/>
        <w:rPr>
          <w:rStyle w:val="fontstyle21"/>
          <w:rFonts w:ascii="Times New Roman" w:hAnsi="Times New Roman" w:cs="Times New Roman"/>
          <w:sz w:val="28"/>
          <w:szCs w:val="28"/>
        </w:rPr>
      </w:pPr>
      <w:r w:rsidRPr="00D47F19">
        <w:rPr>
          <w:rStyle w:val="fontstyle21"/>
          <w:rFonts w:ascii="Times New Roman" w:hAnsi="Times New Roman" w:cs="Times New Roman"/>
          <w:sz w:val="28"/>
          <w:szCs w:val="28"/>
        </w:rPr>
        <w:t xml:space="preserve">slt $t0,$s2,$s1 </w:t>
      </w:r>
      <w:r w:rsidR="003206AB">
        <w:rPr>
          <w:rStyle w:val="fontstyle21"/>
          <w:rFonts w:ascii="Times New Roman" w:hAnsi="Times New Roman" w:cs="Times New Roman"/>
          <w:sz w:val="28"/>
          <w:szCs w:val="28"/>
        </w:rPr>
        <w:tab/>
      </w:r>
      <w:r w:rsidRPr="00D47F19">
        <w:rPr>
          <w:rStyle w:val="fontstyle21"/>
          <w:rFonts w:ascii="Times New Roman" w:hAnsi="Times New Roman" w:cs="Times New Roman"/>
          <w:sz w:val="28"/>
          <w:szCs w:val="28"/>
        </w:rPr>
        <w:t># j&lt;i, thanh ghi $s2 chua gia tri j, thanh ghi $s1 chua gia tri i</w:t>
      </w:r>
    </w:p>
    <w:p w14:paraId="663DABE1" w14:textId="4772B12D" w:rsidR="00D47F19" w:rsidRPr="00D47F19" w:rsidRDefault="00D47F19" w:rsidP="00D47F19">
      <w:pPr>
        <w:spacing w:after="0" w:line="30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D47F19">
        <w:rPr>
          <w:rStyle w:val="fontstyle21"/>
          <w:rFonts w:ascii="Times New Roman" w:hAnsi="Times New Roman" w:cs="Times New Roman"/>
          <w:sz w:val="28"/>
          <w:szCs w:val="28"/>
        </w:rPr>
        <w:t xml:space="preserve">bne $t0,$zero,else </w:t>
      </w:r>
      <w:r w:rsidR="003206AB">
        <w:rPr>
          <w:rStyle w:val="fontstyle21"/>
          <w:rFonts w:ascii="Times New Roman" w:hAnsi="Times New Roman" w:cs="Times New Roman"/>
          <w:sz w:val="28"/>
          <w:szCs w:val="28"/>
        </w:rPr>
        <w:tab/>
      </w:r>
      <w:r w:rsidR="003206AB">
        <w:rPr>
          <w:rStyle w:val="fontstyle21"/>
          <w:rFonts w:ascii="Times New Roman" w:hAnsi="Times New Roman" w:cs="Times New Roman"/>
          <w:sz w:val="28"/>
          <w:szCs w:val="28"/>
        </w:rPr>
        <w:tab/>
      </w:r>
      <w:r w:rsidRPr="00D47F19">
        <w:rPr>
          <w:rStyle w:val="fontstyle21"/>
          <w:rFonts w:ascii="Times New Roman" w:hAnsi="Times New Roman" w:cs="Times New Roman"/>
          <w:sz w:val="28"/>
          <w:szCs w:val="28"/>
        </w:rPr>
        <w:t># branch to else if j&lt;i</w:t>
      </w:r>
    </w:p>
    <w:p w14:paraId="66F7C8C7" w14:textId="328392C0" w:rsidR="00D47F19" w:rsidRPr="00D47F19" w:rsidRDefault="00D47F19" w:rsidP="00D47F19">
      <w:pPr>
        <w:spacing w:after="0" w:line="30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D47F19">
        <w:rPr>
          <w:rStyle w:val="fontstyle21"/>
          <w:rFonts w:ascii="Times New Roman" w:hAnsi="Times New Roman" w:cs="Times New Roman"/>
          <w:sz w:val="28"/>
          <w:szCs w:val="28"/>
        </w:rPr>
        <w:t>addi $t1,$t1,1</w:t>
      </w:r>
      <w:r w:rsidR="003206AB">
        <w:rPr>
          <w:rStyle w:val="fontstyle21"/>
          <w:rFonts w:ascii="Times New Roman" w:hAnsi="Times New Roman" w:cs="Times New Roman"/>
          <w:sz w:val="28"/>
          <w:szCs w:val="28"/>
        </w:rPr>
        <w:tab/>
      </w:r>
      <w:r w:rsidRPr="00D47F19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="003206AB">
        <w:rPr>
          <w:rStyle w:val="fontstyle21"/>
          <w:rFonts w:ascii="Times New Roman" w:hAnsi="Times New Roman" w:cs="Times New Roman"/>
          <w:sz w:val="28"/>
          <w:szCs w:val="28"/>
        </w:rPr>
        <w:tab/>
      </w:r>
      <w:r w:rsidRPr="00D47F19">
        <w:rPr>
          <w:rStyle w:val="fontstyle21"/>
          <w:rFonts w:ascii="Times New Roman" w:hAnsi="Times New Roman" w:cs="Times New Roman"/>
          <w:sz w:val="28"/>
          <w:szCs w:val="28"/>
        </w:rPr>
        <w:t># then part: x=x+1</w:t>
      </w:r>
    </w:p>
    <w:p w14:paraId="4ADE65AA" w14:textId="5DA6BD8C" w:rsidR="00D47F19" w:rsidRPr="00D47F19" w:rsidRDefault="00D47F19" w:rsidP="00D47F19">
      <w:pPr>
        <w:spacing w:after="0" w:line="30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D47F19">
        <w:rPr>
          <w:rStyle w:val="fontstyle21"/>
          <w:rFonts w:ascii="Times New Roman" w:hAnsi="Times New Roman" w:cs="Times New Roman"/>
          <w:sz w:val="28"/>
          <w:szCs w:val="28"/>
        </w:rPr>
        <w:t xml:space="preserve">addi $t3,$zero,1 </w:t>
      </w:r>
      <w:r w:rsidR="003206AB">
        <w:rPr>
          <w:rStyle w:val="fontstyle21"/>
          <w:rFonts w:ascii="Times New Roman" w:hAnsi="Times New Roman" w:cs="Times New Roman"/>
          <w:sz w:val="28"/>
          <w:szCs w:val="28"/>
        </w:rPr>
        <w:tab/>
      </w:r>
      <w:r w:rsidR="003206AB">
        <w:rPr>
          <w:rStyle w:val="fontstyle21"/>
          <w:rFonts w:ascii="Times New Roman" w:hAnsi="Times New Roman" w:cs="Times New Roman"/>
          <w:sz w:val="28"/>
          <w:szCs w:val="28"/>
        </w:rPr>
        <w:tab/>
      </w:r>
      <w:r w:rsidRPr="00D47F19">
        <w:rPr>
          <w:rStyle w:val="fontstyle21"/>
          <w:rFonts w:ascii="Times New Roman" w:hAnsi="Times New Roman" w:cs="Times New Roman"/>
          <w:sz w:val="28"/>
          <w:szCs w:val="28"/>
        </w:rPr>
        <w:t># z=1</w:t>
      </w:r>
    </w:p>
    <w:p w14:paraId="50EF0FC3" w14:textId="75342D7D" w:rsidR="00D47F19" w:rsidRPr="00D47F19" w:rsidRDefault="00D47F19" w:rsidP="00D47F19">
      <w:pPr>
        <w:spacing w:after="0" w:line="30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D47F19">
        <w:rPr>
          <w:rStyle w:val="fontstyle21"/>
          <w:rFonts w:ascii="Times New Roman" w:hAnsi="Times New Roman" w:cs="Times New Roman"/>
          <w:sz w:val="28"/>
          <w:szCs w:val="28"/>
        </w:rPr>
        <w:lastRenderedPageBreak/>
        <w:t xml:space="preserve">j endif </w:t>
      </w:r>
      <w:r w:rsidR="003206AB">
        <w:rPr>
          <w:rStyle w:val="fontstyle21"/>
          <w:rFonts w:ascii="Times New Roman" w:hAnsi="Times New Roman" w:cs="Times New Roman"/>
          <w:sz w:val="28"/>
          <w:szCs w:val="28"/>
        </w:rPr>
        <w:tab/>
      </w:r>
      <w:r w:rsidR="003206AB">
        <w:rPr>
          <w:rStyle w:val="fontstyle21"/>
          <w:rFonts w:ascii="Times New Roman" w:hAnsi="Times New Roman" w:cs="Times New Roman"/>
          <w:sz w:val="28"/>
          <w:szCs w:val="28"/>
        </w:rPr>
        <w:tab/>
      </w:r>
      <w:r w:rsidR="003206AB">
        <w:rPr>
          <w:rStyle w:val="fontstyle21"/>
          <w:rFonts w:ascii="Times New Roman" w:hAnsi="Times New Roman" w:cs="Times New Roman"/>
          <w:sz w:val="28"/>
          <w:szCs w:val="28"/>
        </w:rPr>
        <w:tab/>
      </w:r>
      <w:r w:rsidRPr="00D47F19">
        <w:rPr>
          <w:rStyle w:val="fontstyle21"/>
          <w:rFonts w:ascii="Times New Roman" w:hAnsi="Times New Roman" w:cs="Times New Roman"/>
          <w:sz w:val="28"/>
          <w:szCs w:val="28"/>
        </w:rPr>
        <w:t xml:space="preserve"># skip “else” </w:t>
      </w:r>
    </w:p>
    <w:p w14:paraId="7E3C7FFB" w14:textId="77777777" w:rsidR="00D47F19" w:rsidRPr="00D47F19" w:rsidRDefault="00D47F19" w:rsidP="00D47F19">
      <w:pPr>
        <w:spacing w:after="0" w:line="30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D47F19">
        <w:rPr>
          <w:rStyle w:val="fontstyle21"/>
          <w:rFonts w:ascii="Times New Roman" w:hAnsi="Times New Roman" w:cs="Times New Roman"/>
          <w:sz w:val="28"/>
          <w:szCs w:val="28"/>
        </w:rPr>
        <w:t>else:</w:t>
      </w:r>
    </w:p>
    <w:p w14:paraId="7206BFB5" w14:textId="0FE8473F" w:rsidR="00D47F19" w:rsidRPr="00D47F19" w:rsidRDefault="00D47F19" w:rsidP="00D47F19">
      <w:pPr>
        <w:spacing w:after="0" w:line="30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D47F19">
        <w:rPr>
          <w:rStyle w:val="fontstyle21"/>
          <w:rFonts w:ascii="Times New Roman" w:hAnsi="Times New Roman" w:cs="Times New Roman"/>
          <w:sz w:val="28"/>
          <w:szCs w:val="28"/>
        </w:rPr>
        <w:t xml:space="preserve">addi $t2,$t2,-1 </w:t>
      </w:r>
      <w:r w:rsidR="003206AB">
        <w:rPr>
          <w:rStyle w:val="fontstyle21"/>
          <w:rFonts w:ascii="Times New Roman" w:hAnsi="Times New Roman" w:cs="Times New Roman"/>
          <w:sz w:val="28"/>
          <w:szCs w:val="28"/>
        </w:rPr>
        <w:tab/>
      </w:r>
      <w:r w:rsidR="003206AB">
        <w:rPr>
          <w:rStyle w:val="fontstyle21"/>
          <w:rFonts w:ascii="Times New Roman" w:hAnsi="Times New Roman" w:cs="Times New Roman"/>
          <w:sz w:val="28"/>
          <w:szCs w:val="28"/>
        </w:rPr>
        <w:tab/>
      </w:r>
      <w:r w:rsidRPr="00D47F19">
        <w:rPr>
          <w:rStyle w:val="fontstyle21"/>
          <w:rFonts w:ascii="Times New Roman" w:hAnsi="Times New Roman" w:cs="Times New Roman"/>
          <w:sz w:val="28"/>
          <w:szCs w:val="28"/>
        </w:rPr>
        <w:t># y=y-1</w:t>
      </w:r>
    </w:p>
    <w:p w14:paraId="07F588F4" w14:textId="2E3FF4D9" w:rsidR="00D47F19" w:rsidRPr="00D47F19" w:rsidRDefault="00D47F19" w:rsidP="00D47F19">
      <w:pPr>
        <w:spacing w:after="0" w:line="30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D47F19">
        <w:rPr>
          <w:rStyle w:val="fontstyle21"/>
          <w:rFonts w:ascii="Times New Roman" w:hAnsi="Times New Roman" w:cs="Times New Roman"/>
          <w:sz w:val="28"/>
          <w:szCs w:val="28"/>
        </w:rPr>
        <w:t xml:space="preserve">add $t3,$t3,$t3 </w:t>
      </w:r>
      <w:r w:rsidR="003206AB">
        <w:rPr>
          <w:rStyle w:val="fontstyle21"/>
          <w:rFonts w:ascii="Times New Roman" w:hAnsi="Times New Roman" w:cs="Times New Roman"/>
          <w:sz w:val="28"/>
          <w:szCs w:val="28"/>
        </w:rPr>
        <w:tab/>
      </w:r>
      <w:r w:rsidR="003206AB">
        <w:rPr>
          <w:rStyle w:val="fontstyle21"/>
          <w:rFonts w:ascii="Times New Roman" w:hAnsi="Times New Roman" w:cs="Times New Roman"/>
          <w:sz w:val="28"/>
          <w:szCs w:val="28"/>
        </w:rPr>
        <w:tab/>
      </w:r>
      <w:r w:rsidRPr="00D47F19">
        <w:rPr>
          <w:rStyle w:val="fontstyle21"/>
          <w:rFonts w:ascii="Times New Roman" w:hAnsi="Times New Roman" w:cs="Times New Roman"/>
          <w:sz w:val="28"/>
          <w:szCs w:val="28"/>
        </w:rPr>
        <w:t># z=2*z</w:t>
      </w:r>
    </w:p>
    <w:p w14:paraId="7193B867" w14:textId="5C0C12AC" w:rsidR="00D47F19" w:rsidRDefault="00D47F19" w:rsidP="00D47F19">
      <w:pPr>
        <w:spacing w:after="0" w:line="30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D47F19">
        <w:rPr>
          <w:rStyle w:val="fontstyle21"/>
          <w:rFonts w:ascii="Times New Roman" w:hAnsi="Times New Roman" w:cs="Times New Roman"/>
          <w:sz w:val="28"/>
          <w:szCs w:val="28"/>
        </w:rPr>
        <w:t>endif:</w:t>
      </w:r>
    </w:p>
    <w:p w14:paraId="56354898" w14:textId="552EDB0A" w:rsidR="00D47F19" w:rsidRDefault="00D47F19" w:rsidP="00D47F19">
      <w:pPr>
        <w:spacing w:after="0" w:line="300" w:lineRule="auto"/>
        <w:rPr>
          <w:rStyle w:val="fontstyle21"/>
          <w:rFonts w:ascii="Times New Roman" w:hAnsi="Times New Roman" w:cs="Times New Roman"/>
          <w:sz w:val="28"/>
          <w:szCs w:val="28"/>
        </w:rPr>
      </w:pPr>
    </w:p>
    <w:p w14:paraId="7134C268" w14:textId="030F087B" w:rsidR="00D47F19" w:rsidRPr="00AF0CD4" w:rsidRDefault="00D47F19" w:rsidP="00D47F19">
      <w:pPr>
        <w:spacing w:after="0" w:line="276" w:lineRule="auto"/>
        <w:rPr>
          <w:rStyle w:val="fontstyle21"/>
          <w:rFonts w:ascii="Times New Roman" w:hAnsi="Times New Roman" w:cs="Times New Roman"/>
          <w:b/>
          <w:bCs/>
          <w:sz w:val="32"/>
          <w:szCs w:val="32"/>
        </w:rPr>
      </w:pPr>
      <w:r w:rsidRPr="00AF0CD4">
        <w:rPr>
          <w:rStyle w:val="fontstyle21"/>
          <w:rFonts w:ascii="Times New Roman" w:hAnsi="Times New Roman" w:cs="Times New Roman"/>
          <w:b/>
          <w:bCs/>
          <w:sz w:val="32"/>
          <w:szCs w:val="32"/>
        </w:rPr>
        <w:t>b.</w:t>
      </w:r>
      <w:r w:rsidRPr="00AF0CD4">
        <w:rPr>
          <w:rStyle w:val="fontstyle21"/>
          <w:rFonts w:ascii="Times New Roman" w:hAnsi="Times New Roman" w:cs="Times New Roman"/>
          <w:b/>
          <w:bCs/>
          <w:sz w:val="32"/>
          <w:szCs w:val="32"/>
        </w:rPr>
        <w:t xml:space="preserve"> i </w:t>
      </w:r>
      <w:r w:rsidRPr="00AF0CD4">
        <w:rPr>
          <w:rStyle w:val="fontstyle21"/>
          <w:rFonts w:ascii="Times New Roman" w:hAnsi="Times New Roman" w:cs="Times New Roman"/>
          <w:b/>
          <w:bCs/>
          <w:sz w:val="32"/>
          <w:szCs w:val="32"/>
        </w:rPr>
        <w:t>&gt;=</w:t>
      </w:r>
      <w:r w:rsidRPr="00AF0CD4">
        <w:rPr>
          <w:rStyle w:val="fontstyle21"/>
          <w:rFonts w:ascii="Times New Roman" w:hAnsi="Times New Roman" w:cs="Times New Roman"/>
          <w:b/>
          <w:bCs/>
          <w:sz w:val="32"/>
          <w:szCs w:val="32"/>
        </w:rPr>
        <w:t xml:space="preserve"> j</w:t>
      </w:r>
    </w:p>
    <w:p w14:paraId="0E5F14F6" w14:textId="77777777" w:rsidR="00AF0CD4" w:rsidRPr="00D47F19" w:rsidRDefault="00D47F19" w:rsidP="00AF0CD4">
      <w:pPr>
        <w:spacing w:after="0" w:line="30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>
        <w:rPr>
          <w:rStyle w:val="fontstyle21"/>
          <w:rFonts w:ascii="Times New Roman" w:hAnsi="Times New Roman" w:cs="Times New Roman"/>
          <w:b/>
          <w:bCs/>
          <w:sz w:val="32"/>
          <w:szCs w:val="32"/>
        </w:rPr>
        <w:br/>
      </w:r>
      <w:r w:rsidR="00AF0CD4" w:rsidRPr="00D47F19">
        <w:rPr>
          <w:rStyle w:val="fontstyle21"/>
          <w:rFonts w:ascii="Times New Roman" w:hAnsi="Times New Roman" w:cs="Times New Roman"/>
          <w:sz w:val="28"/>
          <w:szCs w:val="28"/>
        </w:rPr>
        <w:t xml:space="preserve">.data </w:t>
      </w:r>
    </w:p>
    <w:p w14:paraId="70B3CFAC" w14:textId="620E05C2" w:rsidR="00AF0CD4" w:rsidRPr="00D47F19" w:rsidRDefault="00AF0CD4" w:rsidP="00AF0CD4">
      <w:pPr>
        <w:spacing w:after="0" w:line="30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D47F19">
        <w:rPr>
          <w:rStyle w:val="fontstyle21"/>
          <w:rFonts w:ascii="Times New Roman" w:hAnsi="Times New Roman" w:cs="Times New Roman"/>
          <w:sz w:val="28"/>
          <w:szCs w:val="28"/>
        </w:rPr>
        <w:t xml:space="preserve">I: .word </w:t>
      </w:r>
      <w:r>
        <w:rPr>
          <w:rStyle w:val="fontstyle21"/>
          <w:rFonts w:ascii="Times New Roman" w:hAnsi="Times New Roman" w:cs="Times New Roman"/>
          <w:sz w:val="28"/>
          <w:szCs w:val="28"/>
        </w:rPr>
        <w:t>5</w:t>
      </w:r>
    </w:p>
    <w:p w14:paraId="3D32DD11" w14:textId="47A0B4F9" w:rsidR="00AF0CD4" w:rsidRPr="00D47F19" w:rsidRDefault="00AF0CD4" w:rsidP="00AF0CD4">
      <w:pPr>
        <w:spacing w:after="0" w:line="30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D47F19">
        <w:rPr>
          <w:rStyle w:val="fontstyle21"/>
          <w:rFonts w:ascii="Times New Roman" w:hAnsi="Times New Roman" w:cs="Times New Roman"/>
          <w:sz w:val="28"/>
          <w:szCs w:val="28"/>
        </w:rPr>
        <w:t xml:space="preserve">J: .word </w:t>
      </w:r>
      <w:r>
        <w:rPr>
          <w:rStyle w:val="fontstyle21"/>
          <w:rFonts w:ascii="Times New Roman" w:hAnsi="Times New Roman" w:cs="Times New Roman"/>
          <w:sz w:val="28"/>
          <w:szCs w:val="28"/>
        </w:rPr>
        <w:t>3</w:t>
      </w:r>
    </w:p>
    <w:p w14:paraId="63579816" w14:textId="77777777" w:rsidR="00AF0CD4" w:rsidRPr="00D47F19" w:rsidRDefault="00AF0CD4" w:rsidP="00AF0CD4">
      <w:pPr>
        <w:spacing w:after="0" w:line="30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D47F19">
        <w:rPr>
          <w:rStyle w:val="fontstyle21"/>
          <w:rFonts w:ascii="Times New Roman" w:hAnsi="Times New Roman" w:cs="Times New Roman"/>
          <w:sz w:val="28"/>
          <w:szCs w:val="28"/>
        </w:rPr>
        <w:t>.text</w:t>
      </w:r>
    </w:p>
    <w:p w14:paraId="327265B3" w14:textId="77777777" w:rsidR="00AF0CD4" w:rsidRPr="00D47F19" w:rsidRDefault="00AF0CD4" w:rsidP="00AF0CD4">
      <w:pPr>
        <w:spacing w:after="0" w:line="30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D47F19">
        <w:rPr>
          <w:rStyle w:val="fontstyle21"/>
          <w:rFonts w:ascii="Times New Roman" w:hAnsi="Times New Roman" w:cs="Times New Roman"/>
          <w:sz w:val="28"/>
          <w:szCs w:val="28"/>
        </w:rPr>
        <w:t>la $t8, I</w:t>
      </w:r>
    </w:p>
    <w:p w14:paraId="69B45878" w14:textId="77777777" w:rsidR="00AF0CD4" w:rsidRPr="00D47F19" w:rsidRDefault="00AF0CD4" w:rsidP="00AF0CD4">
      <w:pPr>
        <w:spacing w:after="0" w:line="30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D47F19">
        <w:rPr>
          <w:rStyle w:val="fontstyle21"/>
          <w:rFonts w:ascii="Times New Roman" w:hAnsi="Times New Roman" w:cs="Times New Roman"/>
          <w:sz w:val="28"/>
          <w:szCs w:val="28"/>
        </w:rPr>
        <w:t>la $t9, J</w:t>
      </w:r>
    </w:p>
    <w:p w14:paraId="46B2E8A2" w14:textId="77777777" w:rsidR="00AF0CD4" w:rsidRPr="00D47F19" w:rsidRDefault="00AF0CD4" w:rsidP="00AF0CD4">
      <w:pPr>
        <w:spacing w:after="0" w:line="30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D47F19">
        <w:rPr>
          <w:rStyle w:val="fontstyle21"/>
          <w:rFonts w:ascii="Times New Roman" w:hAnsi="Times New Roman" w:cs="Times New Roman"/>
          <w:sz w:val="28"/>
          <w:szCs w:val="28"/>
        </w:rPr>
        <w:t>lw $s1, 0($t8)</w:t>
      </w:r>
    </w:p>
    <w:p w14:paraId="58935E0D" w14:textId="77777777" w:rsidR="00AF0CD4" w:rsidRPr="00D47F19" w:rsidRDefault="00AF0CD4" w:rsidP="00AF0CD4">
      <w:pPr>
        <w:spacing w:after="0" w:line="30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D47F19">
        <w:rPr>
          <w:rStyle w:val="fontstyle21"/>
          <w:rFonts w:ascii="Times New Roman" w:hAnsi="Times New Roman" w:cs="Times New Roman"/>
          <w:sz w:val="28"/>
          <w:szCs w:val="28"/>
        </w:rPr>
        <w:t>lw $s2, 0($t9)</w:t>
      </w:r>
    </w:p>
    <w:p w14:paraId="288BF257" w14:textId="45F99FCF" w:rsidR="00AF0CD4" w:rsidRPr="00D47F19" w:rsidRDefault="00AF0CD4" w:rsidP="00AF0CD4">
      <w:pPr>
        <w:spacing w:after="0" w:line="30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D47F19">
        <w:rPr>
          <w:rStyle w:val="fontstyle21"/>
          <w:rFonts w:ascii="Times New Roman" w:hAnsi="Times New Roman" w:cs="Times New Roman"/>
          <w:sz w:val="28"/>
          <w:szCs w:val="28"/>
        </w:rPr>
        <w:t xml:space="preserve">addi $t1, $zero, 4 </w:t>
      </w:r>
      <w:r w:rsidR="003206AB">
        <w:rPr>
          <w:rStyle w:val="fontstyle21"/>
          <w:rFonts w:ascii="Times New Roman" w:hAnsi="Times New Roman" w:cs="Times New Roman"/>
          <w:sz w:val="28"/>
          <w:szCs w:val="28"/>
        </w:rPr>
        <w:tab/>
      </w:r>
      <w:r w:rsidR="003206AB">
        <w:rPr>
          <w:rStyle w:val="fontstyle21"/>
          <w:rFonts w:ascii="Times New Roman" w:hAnsi="Times New Roman" w:cs="Times New Roman"/>
          <w:sz w:val="28"/>
          <w:szCs w:val="28"/>
        </w:rPr>
        <w:tab/>
      </w:r>
      <w:r w:rsidRPr="00D47F19">
        <w:rPr>
          <w:rStyle w:val="fontstyle21"/>
          <w:rFonts w:ascii="Times New Roman" w:hAnsi="Times New Roman" w:cs="Times New Roman"/>
          <w:sz w:val="28"/>
          <w:szCs w:val="28"/>
        </w:rPr>
        <w:t>#x=4</w:t>
      </w:r>
    </w:p>
    <w:p w14:paraId="1BDCB060" w14:textId="58F21162" w:rsidR="00AF0CD4" w:rsidRPr="00D47F19" w:rsidRDefault="00AF0CD4" w:rsidP="00AF0CD4">
      <w:pPr>
        <w:spacing w:after="0" w:line="30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D47F19">
        <w:rPr>
          <w:rStyle w:val="fontstyle21"/>
          <w:rFonts w:ascii="Times New Roman" w:hAnsi="Times New Roman" w:cs="Times New Roman"/>
          <w:sz w:val="28"/>
          <w:szCs w:val="28"/>
        </w:rPr>
        <w:t xml:space="preserve">addi $t2, $zero, 3 </w:t>
      </w:r>
      <w:r w:rsidR="003206AB">
        <w:rPr>
          <w:rStyle w:val="fontstyle21"/>
          <w:rFonts w:ascii="Times New Roman" w:hAnsi="Times New Roman" w:cs="Times New Roman"/>
          <w:sz w:val="28"/>
          <w:szCs w:val="28"/>
        </w:rPr>
        <w:tab/>
      </w:r>
      <w:r w:rsidR="003206AB">
        <w:rPr>
          <w:rStyle w:val="fontstyle21"/>
          <w:rFonts w:ascii="Times New Roman" w:hAnsi="Times New Roman" w:cs="Times New Roman"/>
          <w:sz w:val="28"/>
          <w:szCs w:val="28"/>
        </w:rPr>
        <w:tab/>
      </w:r>
      <w:r w:rsidRPr="00D47F19">
        <w:rPr>
          <w:rStyle w:val="fontstyle21"/>
          <w:rFonts w:ascii="Times New Roman" w:hAnsi="Times New Roman" w:cs="Times New Roman"/>
          <w:sz w:val="28"/>
          <w:szCs w:val="28"/>
        </w:rPr>
        <w:t>#y=</w:t>
      </w:r>
      <w:r>
        <w:rPr>
          <w:rStyle w:val="fontstyle21"/>
          <w:rFonts w:ascii="Times New Roman" w:hAnsi="Times New Roman" w:cs="Times New Roman"/>
          <w:sz w:val="28"/>
          <w:szCs w:val="28"/>
        </w:rPr>
        <w:t>3</w:t>
      </w:r>
    </w:p>
    <w:p w14:paraId="7C671243" w14:textId="46477C44" w:rsidR="00AF0CD4" w:rsidRPr="00D47F19" w:rsidRDefault="00AF0CD4" w:rsidP="00AF0CD4">
      <w:pPr>
        <w:spacing w:after="0" w:line="30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D47F19">
        <w:rPr>
          <w:rStyle w:val="fontstyle21"/>
          <w:rFonts w:ascii="Times New Roman" w:hAnsi="Times New Roman" w:cs="Times New Roman"/>
          <w:sz w:val="28"/>
          <w:szCs w:val="28"/>
        </w:rPr>
        <w:t xml:space="preserve">addi $t3, $zero, 2 </w:t>
      </w:r>
      <w:r w:rsidR="003206AB">
        <w:rPr>
          <w:rStyle w:val="fontstyle21"/>
          <w:rFonts w:ascii="Times New Roman" w:hAnsi="Times New Roman" w:cs="Times New Roman"/>
          <w:sz w:val="28"/>
          <w:szCs w:val="28"/>
        </w:rPr>
        <w:tab/>
      </w:r>
      <w:r w:rsidR="003206AB">
        <w:rPr>
          <w:rStyle w:val="fontstyle21"/>
          <w:rFonts w:ascii="Times New Roman" w:hAnsi="Times New Roman" w:cs="Times New Roman"/>
          <w:sz w:val="28"/>
          <w:szCs w:val="28"/>
        </w:rPr>
        <w:tab/>
      </w:r>
      <w:r w:rsidRPr="00D47F19">
        <w:rPr>
          <w:rStyle w:val="fontstyle21"/>
          <w:rFonts w:ascii="Times New Roman" w:hAnsi="Times New Roman" w:cs="Times New Roman"/>
          <w:sz w:val="28"/>
          <w:szCs w:val="28"/>
        </w:rPr>
        <w:t>#z=</w:t>
      </w:r>
      <w:r>
        <w:rPr>
          <w:rStyle w:val="fontstyle21"/>
          <w:rFonts w:ascii="Times New Roman" w:hAnsi="Times New Roman" w:cs="Times New Roman"/>
          <w:sz w:val="28"/>
          <w:szCs w:val="28"/>
        </w:rPr>
        <w:t>2</w:t>
      </w:r>
    </w:p>
    <w:p w14:paraId="193487CF" w14:textId="77777777" w:rsidR="00AF0CD4" w:rsidRPr="00D47F19" w:rsidRDefault="00AF0CD4" w:rsidP="00AF0CD4">
      <w:pPr>
        <w:spacing w:after="0" w:line="30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D47F19">
        <w:rPr>
          <w:rStyle w:val="fontstyle21"/>
          <w:rFonts w:ascii="Times New Roman" w:hAnsi="Times New Roman" w:cs="Times New Roman"/>
          <w:sz w:val="28"/>
          <w:szCs w:val="28"/>
        </w:rPr>
        <w:t>start:</w:t>
      </w:r>
    </w:p>
    <w:p w14:paraId="0F4AC03B" w14:textId="7D41B3F6" w:rsidR="00AF0CD4" w:rsidRPr="00D47F19" w:rsidRDefault="00AF0CD4" w:rsidP="00AF0CD4">
      <w:pPr>
        <w:spacing w:after="0" w:line="30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D47F19">
        <w:rPr>
          <w:rStyle w:val="fontstyle21"/>
          <w:rFonts w:ascii="Times New Roman" w:hAnsi="Times New Roman" w:cs="Times New Roman"/>
          <w:sz w:val="28"/>
          <w:szCs w:val="28"/>
        </w:rPr>
        <w:t xml:space="preserve">slt $t0,$s2,$s1 </w:t>
      </w:r>
      <w:r w:rsidR="003206AB">
        <w:rPr>
          <w:rStyle w:val="fontstyle21"/>
          <w:rFonts w:ascii="Times New Roman" w:hAnsi="Times New Roman" w:cs="Times New Roman"/>
          <w:sz w:val="28"/>
          <w:szCs w:val="28"/>
        </w:rPr>
        <w:tab/>
      </w:r>
      <w:r w:rsidRPr="00D47F19">
        <w:rPr>
          <w:rStyle w:val="fontstyle21"/>
          <w:rFonts w:ascii="Times New Roman" w:hAnsi="Times New Roman" w:cs="Times New Roman"/>
          <w:sz w:val="28"/>
          <w:szCs w:val="28"/>
        </w:rPr>
        <w:t># j&lt;i, thanh ghi $s2 chua gia tri j, thanh ghi $s1 chua gia tri i</w:t>
      </w:r>
    </w:p>
    <w:p w14:paraId="41BD5B78" w14:textId="4688EC4A" w:rsidR="00AF0CD4" w:rsidRPr="00D47F19" w:rsidRDefault="00AF0CD4" w:rsidP="00AF0CD4">
      <w:pPr>
        <w:spacing w:after="0" w:line="30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D47F19">
        <w:rPr>
          <w:rStyle w:val="fontstyle21"/>
          <w:rFonts w:ascii="Times New Roman" w:hAnsi="Times New Roman" w:cs="Times New Roman"/>
          <w:sz w:val="28"/>
          <w:szCs w:val="28"/>
        </w:rPr>
        <w:t xml:space="preserve">bne $t0,$zero,else </w:t>
      </w:r>
      <w:r w:rsidR="003206AB">
        <w:rPr>
          <w:rStyle w:val="fontstyle21"/>
          <w:rFonts w:ascii="Times New Roman" w:hAnsi="Times New Roman" w:cs="Times New Roman"/>
          <w:sz w:val="28"/>
          <w:szCs w:val="28"/>
        </w:rPr>
        <w:tab/>
      </w:r>
      <w:r w:rsidR="003206AB">
        <w:rPr>
          <w:rStyle w:val="fontstyle21"/>
          <w:rFonts w:ascii="Times New Roman" w:hAnsi="Times New Roman" w:cs="Times New Roman"/>
          <w:sz w:val="28"/>
          <w:szCs w:val="28"/>
        </w:rPr>
        <w:tab/>
      </w:r>
      <w:r w:rsidRPr="00D47F19">
        <w:rPr>
          <w:rStyle w:val="fontstyle21"/>
          <w:rFonts w:ascii="Times New Roman" w:hAnsi="Times New Roman" w:cs="Times New Roman"/>
          <w:sz w:val="28"/>
          <w:szCs w:val="28"/>
        </w:rPr>
        <w:t># branch to else if j&lt;i</w:t>
      </w:r>
    </w:p>
    <w:p w14:paraId="186AE1BD" w14:textId="0E12518B" w:rsidR="00AF0CD4" w:rsidRPr="00D47F19" w:rsidRDefault="00AF0CD4" w:rsidP="00AF0CD4">
      <w:pPr>
        <w:spacing w:after="0" w:line="30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D47F19">
        <w:rPr>
          <w:rStyle w:val="fontstyle21"/>
          <w:rFonts w:ascii="Times New Roman" w:hAnsi="Times New Roman" w:cs="Times New Roman"/>
          <w:sz w:val="28"/>
          <w:szCs w:val="28"/>
        </w:rPr>
        <w:t xml:space="preserve">addi $t1,$t1,1 </w:t>
      </w:r>
      <w:r w:rsidR="003206AB">
        <w:rPr>
          <w:rStyle w:val="fontstyle21"/>
          <w:rFonts w:ascii="Times New Roman" w:hAnsi="Times New Roman" w:cs="Times New Roman"/>
          <w:sz w:val="28"/>
          <w:szCs w:val="28"/>
        </w:rPr>
        <w:tab/>
      </w:r>
      <w:r w:rsidR="003206AB">
        <w:rPr>
          <w:rStyle w:val="fontstyle21"/>
          <w:rFonts w:ascii="Times New Roman" w:hAnsi="Times New Roman" w:cs="Times New Roman"/>
          <w:sz w:val="28"/>
          <w:szCs w:val="28"/>
        </w:rPr>
        <w:tab/>
      </w:r>
      <w:r w:rsidRPr="00D47F19">
        <w:rPr>
          <w:rStyle w:val="fontstyle21"/>
          <w:rFonts w:ascii="Times New Roman" w:hAnsi="Times New Roman" w:cs="Times New Roman"/>
          <w:sz w:val="28"/>
          <w:szCs w:val="28"/>
        </w:rPr>
        <w:t># then part: x=x+1</w:t>
      </w:r>
    </w:p>
    <w:p w14:paraId="5762CCA7" w14:textId="731CD4AB" w:rsidR="00AF0CD4" w:rsidRPr="00D47F19" w:rsidRDefault="00AF0CD4" w:rsidP="00AF0CD4">
      <w:pPr>
        <w:spacing w:after="0" w:line="30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D47F19">
        <w:rPr>
          <w:rStyle w:val="fontstyle21"/>
          <w:rFonts w:ascii="Times New Roman" w:hAnsi="Times New Roman" w:cs="Times New Roman"/>
          <w:sz w:val="28"/>
          <w:szCs w:val="28"/>
        </w:rPr>
        <w:t xml:space="preserve">addi $t3,$zero,1 </w:t>
      </w:r>
      <w:r w:rsidR="003206AB">
        <w:rPr>
          <w:rStyle w:val="fontstyle21"/>
          <w:rFonts w:ascii="Times New Roman" w:hAnsi="Times New Roman" w:cs="Times New Roman"/>
          <w:sz w:val="28"/>
          <w:szCs w:val="28"/>
        </w:rPr>
        <w:tab/>
      </w:r>
      <w:r w:rsidR="003206AB">
        <w:rPr>
          <w:rStyle w:val="fontstyle21"/>
          <w:rFonts w:ascii="Times New Roman" w:hAnsi="Times New Roman" w:cs="Times New Roman"/>
          <w:sz w:val="28"/>
          <w:szCs w:val="28"/>
        </w:rPr>
        <w:tab/>
      </w:r>
      <w:r w:rsidRPr="00D47F19">
        <w:rPr>
          <w:rStyle w:val="fontstyle21"/>
          <w:rFonts w:ascii="Times New Roman" w:hAnsi="Times New Roman" w:cs="Times New Roman"/>
          <w:sz w:val="28"/>
          <w:szCs w:val="28"/>
        </w:rPr>
        <w:t># z=1</w:t>
      </w:r>
    </w:p>
    <w:p w14:paraId="0451F6F7" w14:textId="1B229AEB" w:rsidR="00AF0CD4" w:rsidRPr="00D47F19" w:rsidRDefault="00AF0CD4" w:rsidP="00AF0CD4">
      <w:pPr>
        <w:spacing w:after="0" w:line="30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D47F19">
        <w:rPr>
          <w:rStyle w:val="fontstyle21"/>
          <w:rFonts w:ascii="Times New Roman" w:hAnsi="Times New Roman" w:cs="Times New Roman"/>
          <w:sz w:val="28"/>
          <w:szCs w:val="28"/>
        </w:rPr>
        <w:t xml:space="preserve">j endif </w:t>
      </w:r>
      <w:r w:rsidR="00665574">
        <w:rPr>
          <w:rStyle w:val="fontstyle21"/>
          <w:rFonts w:ascii="Times New Roman" w:hAnsi="Times New Roman" w:cs="Times New Roman"/>
          <w:sz w:val="28"/>
          <w:szCs w:val="28"/>
        </w:rPr>
        <w:tab/>
      </w:r>
      <w:r w:rsidR="00665574">
        <w:rPr>
          <w:rStyle w:val="fontstyle21"/>
          <w:rFonts w:ascii="Times New Roman" w:hAnsi="Times New Roman" w:cs="Times New Roman"/>
          <w:sz w:val="28"/>
          <w:szCs w:val="28"/>
        </w:rPr>
        <w:tab/>
      </w:r>
      <w:r w:rsidR="00665574">
        <w:rPr>
          <w:rStyle w:val="fontstyle21"/>
          <w:rFonts w:ascii="Times New Roman" w:hAnsi="Times New Roman" w:cs="Times New Roman"/>
          <w:sz w:val="28"/>
          <w:szCs w:val="28"/>
        </w:rPr>
        <w:tab/>
      </w:r>
      <w:r w:rsidRPr="00D47F19">
        <w:rPr>
          <w:rStyle w:val="fontstyle21"/>
          <w:rFonts w:ascii="Times New Roman" w:hAnsi="Times New Roman" w:cs="Times New Roman"/>
          <w:sz w:val="28"/>
          <w:szCs w:val="28"/>
        </w:rPr>
        <w:t xml:space="preserve"># skip “else” </w:t>
      </w:r>
    </w:p>
    <w:p w14:paraId="577C2278" w14:textId="77777777" w:rsidR="00AF0CD4" w:rsidRPr="00D47F19" w:rsidRDefault="00AF0CD4" w:rsidP="00AF0CD4">
      <w:pPr>
        <w:spacing w:after="0" w:line="30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D47F19">
        <w:rPr>
          <w:rStyle w:val="fontstyle21"/>
          <w:rFonts w:ascii="Times New Roman" w:hAnsi="Times New Roman" w:cs="Times New Roman"/>
          <w:sz w:val="28"/>
          <w:szCs w:val="28"/>
        </w:rPr>
        <w:t>else:</w:t>
      </w:r>
    </w:p>
    <w:p w14:paraId="50432D09" w14:textId="59D1EF9F" w:rsidR="00AF0CD4" w:rsidRPr="00D47F19" w:rsidRDefault="00AF0CD4" w:rsidP="00AF0CD4">
      <w:pPr>
        <w:spacing w:after="0" w:line="30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D47F19">
        <w:rPr>
          <w:rStyle w:val="fontstyle21"/>
          <w:rFonts w:ascii="Times New Roman" w:hAnsi="Times New Roman" w:cs="Times New Roman"/>
          <w:sz w:val="28"/>
          <w:szCs w:val="28"/>
        </w:rPr>
        <w:t xml:space="preserve">addi $t2,$t2,-1 </w:t>
      </w:r>
      <w:r w:rsidR="00665574">
        <w:rPr>
          <w:rStyle w:val="fontstyle21"/>
          <w:rFonts w:ascii="Times New Roman" w:hAnsi="Times New Roman" w:cs="Times New Roman"/>
          <w:sz w:val="28"/>
          <w:szCs w:val="28"/>
        </w:rPr>
        <w:tab/>
      </w:r>
      <w:r w:rsidR="00665574">
        <w:rPr>
          <w:rStyle w:val="fontstyle21"/>
          <w:rFonts w:ascii="Times New Roman" w:hAnsi="Times New Roman" w:cs="Times New Roman"/>
          <w:sz w:val="28"/>
          <w:szCs w:val="28"/>
        </w:rPr>
        <w:tab/>
      </w:r>
      <w:r w:rsidRPr="00D47F19">
        <w:rPr>
          <w:rStyle w:val="fontstyle21"/>
          <w:rFonts w:ascii="Times New Roman" w:hAnsi="Times New Roman" w:cs="Times New Roman"/>
          <w:sz w:val="28"/>
          <w:szCs w:val="28"/>
        </w:rPr>
        <w:t># y=y-1</w:t>
      </w:r>
    </w:p>
    <w:p w14:paraId="3C238B23" w14:textId="3F2CD171" w:rsidR="00AF0CD4" w:rsidRPr="00D47F19" w:rsidRDefault="00AF0CD4" w:rsidP="00AF0CD4">
      <w:pPr>
        <w:spacing w:after="0" w:line="30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D47F19">
        <w:rPr>
          <w:rStyle w:val="fontstyle21"/>
          <w:rFonts w:ascii="Times New Roman" w:hAnsi="Times New Roman" w:cs="Times New Roman"/>
          <w:sz w:val="28"/>
          <w:szCs w:val="28"/>
        </w:rPr>
        <w:t xml:space="preserve">add $t3,$t3,$t3 </w:t>
      </w:r>
      <w:r w:rsidR="00665574">
        <w:rPr>
          <w:rStyle w:val="fontstyle21"/>
          <w:rFonts w:ascii="Times New Roman" w:hAnsi="Times New Roman" w:cs="Times New Roman"/>
          <w:sz w:val="28"/>
          <w:szCs w:val="28"/>
        </w:rPr>
        <w:tab/>
      </w:r>
      <w:r w:rsidR="00665574">
        <w:rPr>
          <w:rStyle w:val="fontstyle21"/>
          <w:rFonts w:ascii="Times New Roman" w:hAnsi="Times New Roman" w:cs="Times New Roman"/>
          <w:sz w:val="28"/>
          <w:szCs w:val="28"/>
        </w:rPr>
        <w:tab/>
      </w:r>
      <w:r w:rsidRPr="00D47F19">
        <w:rPr>
          <w:rStyle w:val="fontstyle21"/>
          <w:rFonts w:ascii="Times New Roman" w:hAnsi="Times New Roman" w:cs="Times New Roman"/>
          <w:sz w:val="28"/>
          <w:szCs w:val="28"/>
        </w:rPr>
        <w:t># z=2*z</w:t>
      </w:r>
    </w:p>
    <w:p w14:paraId="49F5D72A" w14:textId="438E8D64" w:rsidR="00AF0CD4" w:rsidRDefault="00AF0CD4" w:rsidP="00AF0CD4">
      <w:pPr>
        <w:spacing w:after="0" w:line="30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D47F19">
        <w:rPr>
          <w:rStyle w:val="fontstyle21"/>
          <w:rFonts w:ascii="Times New Roman" w:hAnsi="Times New Roman" w:cs="Times New Roman"/>
          <w:sz w:val="28"/>
          <w:szCs w:val="28"/>
        </w:rPr>
        <w:t>endif:</w:t>
      </w:r>
    </w:p>
    <w:p w14:paraId="4ED316A9" w14:textId="1319295D" w:rsidR="00AF0CD4" w:rsidRDefault="00AF0CD4" w:rsidP="00AF0CD4">
      <w:pPr>
        <w:spacing w:after="0" w:line="300" w:lineRule="auto"/>
        <w:rPr>
          <w:rStyle w:val="fontstyle21"/>
          <w:rFonts w:ascii="Times New Roman" w:hAnsi="Times New Roman" w:cs="Times New Roman"/>
          <w:sz w:val="28"/>
          <w:szCs w:val="28"/>
        </w:rPr>
      </w:pPr>
    </w:p>
    <w:p w14:paraId="475491B4" w14:textId="77777777" w:rsidR="00AF0CD4" w:rsidRDefault="00AF0CD4" w:rsidP="00AF0CD4">
      <w:pPr>
        <w:spacing w:after="0" w:line="300" w:lineRule="auto"/>
        <w:rPr>
          <w:rStyle w:val="fontstyle21"/>
          <w:rFonts w:ascii="Times New Roman" w:hAnsi="Times New Roman" w:cs="Times New Roman"/>
          <w:sz w:val="28"/>
          <w:szCs w:val="28"/>
        </w:rPr>
      </w:pPr>
    </w:p>
    <w:p w14:paraId="18FDAD90" w14:textId="477EDA48" w:rsidR="00D47F19" w:rsidRPr="00AF0CD4" w:rsidRDefault="00D47F19" w:rsidP="00D47F19">
      <w:pPr>
        <w:spacing w:after="0" w:line="276" w:lineRule="auto"/>
        <w:rPr>
          <w:rStyle w:val="fontstyle21"/>
          <w:rFonts w:ascii="Times New Roman" w:hAnsi="Times New Roman" w:cs="Times New Roman"/>
          <w:sz w:val="32"/>
          <w:szCs w:val="32"/>
        </w:rPr>
      </w:pPr>
    </w:p>
    <w:p w14:paraId="72C51BB1" w14:textId="56F81E04" w:rsidR="00D47F19" w:rsidRPr="00D47F19" w:rsidRDefault="00D47F19" w:rsidP="00D47F19">
      <w:pPr>
        <w:spacing w:after="0" w:line="276" w:lineRule="auto"/>
        <w:rPr>
          <w:rStyle w:val="fontstyle21"/>
          <w:rFonts w:ascii="Times New Roman" w:hAnsi="Times New Roman" w:cs="Times New Roman"/>
          <w:sz w:val="32"/>
          <w:szCs w:val="32"/>
        </w:rPr>
      </w:pPr>
    </w:p>
    <w:p w14:paraId="4EAC8ABD" w14:textId="3E5B8E08" w:rsidR="00AF0CD4" w:rsidRDefault="00AF0CD4" w:rsidP="00AF0CD4">
      <w:pPr>
        <w:spacing w:after="0" w:line="276" w:lineRule="auto"/>
        <w:rPr>
          <w:rStyle w:val="fontstyle21"/>
          <w:rFonts w:ascii="Times New Roman" w:hAnsi="Times New Roman" w:cs="Times New Roman"/>
          <w:b/>
          <w:bCs/>
          <w:sz w:val="32"/>
          <w:szCs w:val="32"/>
        </w:rPr>
      </w:pPr>
      <w:r>
        <w:rPr>
          <w:rStyle w:val="fontstyle21"/>
          <w:rFonts w:ascii="Times New Roman" w:hAnsi="Times New Roman" w:cs="Times New Roman"/>
          <w:b/>
          <w:bCs/>
          <w:sz w:val="32"/>
          <w:szCs w:val="32"/>
        </w:rPr>
        <w:lastRenderedPageBreak/>
        <w:t>c</w:t>
      </w:r>
      <w:r w:rsidRPr="00AF0CD4">
        <w:rPr>
          <w:rStyle w:val="fontstyle21"/>
          <w:rFonts w:ascii="Times New Roman" w:hAnsi="Times New Roman" w:cs="Times New Roman"/>
          <w:b/>
          <w:bCs/>
          <w:sz w:val="32"/>
          <w:szCs w:val="32"/>
        </w:rPr>
        <w:t>. i</w:t>
      </w:r>
      <w:r>
        <w:rPr>
          <w:rStyle w:val="fontstyle21"/>
          <w:rFonts w:ascii="Times New Roman" w:hAnsi="Times New Roman" w:cs="Times New Roman"/>
          <w:b/>
          <w:bCs/>
          <w:sz w:val="32"/>
          <w:szCs w:val="32"/>
        </w:rPr>
        <w:t>+</w:t>
      </w:r>
      <w:r w:rsidRPr="00AF0CD4">
        <w:rPr>
          <w:rStyle w:val="fontstyle21"/>
          <w:rFonts w:ascii="Times New Roman" w:hAnsi="Times New Roman" w:cs="Times New Roman"/>
          <w:b/>
          <w:bCs/>
          <w:sz w:val="32"/>
          <w:szCs w:val="32"/>
        </w:rPr>
        <w:t>j</w:t>
      </w:r>
      <w:r>
        <w:rPr>
          <w:rStyle w:val="fontstyle21"/>
          <w:rFonts w:ascii="Times New Roman" w:hAnsi="Times New Roman" w:cs="Times New Roman"/>
          <w:b/>
          <w:bCs/>
          <w:sz w:val="32"/>
          <w:szCs w:val="32"/>
        </w:rPr>
        <w:t>&lt;=0</w:t>
      </w:r>
    </w:p>
    <w:p w14:paraId="5964915C" w14:textId="2156A4FA" w:rsidR="00AF0CD4" w:rsidRPr="00384B9D" w:rsidRDefault="00384B9D" w:rsidP="00AF0CD4">
      <w:pPr>
        <w:spacing w:after="0" w:line="276" w:lineRule="auto"/>
        <w:rPr>
          <w:rStyle w:val="fontstyle21"/>
          <w:rFonts w:ascii="Times New Roman" w:hAnsi="Times New Roman" w:cs="Times New Roman"/>
          <w:b/>
          <w:bCs/>
          <w:sz w:val="28"/>
          <w:szCs w:val="28"/>
        </w:rPr>
      </w:pPr>
      <w:r w:rsidRPr="00384B9D">
        <w:rPr>
          <w:rStyle w:val="fontstyle21"/>
          <w:rFonts w:ascii="Times New Roman" w:hAnsi="Times New Roman" w:cs="Times New Roman"/>
          <w:b/>
          <w:bCs/>
          <w:sz w:val="28"/>
          <w:szCs w:val="28"/>
        </w:rPr>
        <w:t>Trường hợp i+j&lt;=0</w:t>
      </w:r>
    </w:p>
    <w:p w14:paraId="12AB4BBD" w14:textId="77777777" w:rsidR="00384B9D" w:rsidRPr="00384B9D" w:rsidRDefault="00384B9D" w:rsidP="00384B9D">
      <w:pPr>
        <w:spacing w:after="0" w:line="30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384B9D">
        <w:rPr>
          <w:rStyle w:val="fontstyle21"/>
          <w:rFonts w:ascii="Times New Roman" w:hAnsi="Times New Roman" w:cs="Times New Roman"/>
          <w:sz w:val="28"/>
          <w:szCs w:val="28"/>
        </w:rPr>
        <w:t>.data</w:t>
      </w:r>
    </w:p>
    <w:p w14:paraId="50855672" w14:textId="77777777" w:rsidR="00384B9D" w:rsidRPr="00384B9D" w:rsidRDefault="00384B9D" w:rsidP="00384B9D">
      <w:pPr>
        <w:spacing w:after="0" w:line="30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384B9D">
        <w:rPr>
          <w:rStyle w:val="fontstyle21"/>
          <w:rFonts w:ascii="Times New Roman" w:hAnsi="Times New Roman" w:cs="Times New Roman"/>
          <w:sz w:val="28"/>
          <w:szCs w:val="28"/>
        </w:rPr>
        <w:t>I: .word -3</w:t>
      </w:r>
    </w:p>
    <w:p w14:paraId="26522384" w14:textId="77777777" w:rsidR="00384B9D" w:rsidRPr="00384B9D" w:rsidRDefault="00384B9D" w:rsidP="00384B9D">
      <w:pPr>
        <w:spacing w:after="0" w:line="30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384B9D">
        <w:rPr>
          <w:rStyle w:val="fontstyle21"/>
          <w:rFonts w:ascii="Times New Roman" w:hAnsi="Times New Roman" w:cs="Times New Roman"/>
          <w:sz w:val="28"/>
          <w:szCs w:val="28"/>
        </w:rPr>
        <w:t>J: .word -1</w:t>
      </w:r>
    </w:p>
    <w:p w14:paraId="38293919" w14:textId="77777777" w:rsidR="00384B9D" w:rsidRPr="00384B9D" w:rsidRDefault="00384B9D" w:rsidP="00384B9D">
      <w:pPr>
        <w:spacing w:after="0" w:line="30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384B9D">
        <w:rPr>
          <w:rStyle w:val="fontstyle21"/>
          <w:rFonts w:ascii="Times New Roman" w:hAnsi="Times New Roman" w:cs="Times New Roman"/>
          <w:sz w:val="28"/>
          <w:szCs w:val="28"/>
        </w:rPr>
        <w:t>.text</w:t>
      </w:r>
    </w:p>
    <w:p w14:paraId="20804C20" w14:textId="77777777" w:rsidR="00384B9D" w:rsidRPr="00384B9D" w:rsidRDefault="00384B9D" w:rsidP="00384B9D">
      <w:pPr>
        <w:spacing w:after="0" w:line="30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384B9D">
        <w:rPr>
          <w:rStyle w:val="fontstyle21"/>
          <w:rFonts w:ascii="Times New Roman" w:hAnsi="Times New Roman" w:cs="Times New Roman"/>
          <w:sz w:val="28"/>
          <w:szCs w:val="28"/>
        </w:rPr>
        <w:t>la $t8, I</w:t>
      </w:r>
    </w:p>
    <w:p w14:paraId="74F52B82" w14:textId="77777777" w:rsidR="00384B9D" w:rsidRPr="00384B9D" w:rsidRDefault="00384B9D" w:rsidP="00384B9D">
      <w:pPr>
        <w:spacing w:after="0" w:line="30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384B9D">
        <w:rPr>
          <w:rStyle w:val="fontstyle21"/>
          <w:rFonts w:ascii="Times New Roman" w:hAnsi="Times New Roman" w:cs="Times New Roman"/>
          <w:sz w:val="28"/>
          <w:szCs w:val="28"/>
        </w:rPr>
        <w:t>la $t9, J</w:t>
      </w:r>
    </w:p>
    <w:p w14:paraId="7C9309CB" w14:textId="77777777" w:rsidR="00384B9D" w:rsidRPr="00384B9D" w:rsidRDefault="00384B9D" w:rsidP="00384B9D">
      <w:pPr>
        <w:spacing w:after="0" w:line="30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384B9D">
        <w:rPr>
          <w:rStyle w:val="fontstyle21"/>
          <w:rFonts w:ascii="Times New Roman" w:hAnsi="Times New Roman" w:cs="Times New Roman"/>
          <w:sz w:val="28"/>
          <w:szCs w:val="28"/>
        </w:rPr>
        <w:t>lw $s1, 0($t8)</w:t>
      </w:r>
    </w:p>
    <w:p w14:paraId="2FEB9C6B" w14:textId="77777777" w:rsidR="00384B9D" w:rsidRPr="00384B9D" w:rsidRDefault="00384B9D" w:rsidP="00384B9D">
      <w:pPr>
        <w:spacing w:after="0" w:line="30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384B9D">
        <w:rPr>
          <w:rStyle w:val="fontstyle21"/>
          <w:rFonts w:ascii="Times New Roman" w:hAnsi="Times New Roman" w:cs="Times New Roman"/>
          <w:sz w:val="28"/>
          <w:szCs w:val="28"/>
        </w:rPr>
        <w:t>lw $s2, 0($t9)</w:t>
      </w:r>
    </w:p>
    <w:p w14:paraId="7CDC8F75" w14:textId="77777777" w:rsidR="00384B9D" w:rsidRPr="00384B9D" w:rsidRDefault="00384B9D" w:rsidP="00384B9D">
      <w:pPr>
        <w:spacing w:after="0" w:line="30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384B9D">
        <w:rPr>
          <w:rStyle w:val="fontstyle21"/>
          <w:rFonts w:ascii="Times New Roman" w:hAnsi="Times New Roman" w:cs="Times New Roman"/>
          <w:sz w:val="28"/>
          <w:szCs w:val="28"/>
        </w:rPr>
        <w:t>addi $t1, $zero, 4</w:t>
      </w:r>
    </w:p>
    <w:p w14:paraId="34786C7F" w14:textId="77777777" w:rsidR="00384B9D" w:rsidRPr="00384B9D" w:rsidRDefault="00384B9D" w:rsidP="00384B9D">
      <w:pPr>
        <w:spacing w:after="0" w:line="30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384B9D">
        <w:rPr>
          <w:rStyle w:val="fontstyle21"/>
          <w:rFonts w:ascii="Times New Roman" w:hAnsi="Times New Roman" w:cs="Times New Roman"/>
          <w:sz w:val="28"/>
          <w:szCs w:val="28"/>
        </w:rPr>
        <w:t>addi $t2, $zero, 4</w:t>
      </w:r>
    </w:p>
    <w:p w14:paraId="0AE71AAF" w14:textId="77777777" w:rsidR="00384B9D" w:rsidRPr="00384B9D" w:rsidRDefault="00384B9D" w:rsidP="00384B9D">
      <w:pPr>
        <w:spacing w:after="0" w:line="30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384B9D">
        <w:rPr>
          <w:rStyle w:val="fontstyle21"/>
          <w:rFonts w:ascii="Times New Roman" w:hAnsi="Times New Roman" w:cs="Times New Roman"/>
          <w:sz w:val="28"/>
          <w:szCs w:val="28"/>
        </w:rPr>
        <w:t>addi $t3, $zero, 4</w:t>
      </w:r>
    </w:p>
    <w:p w14:paraId="5EF7572E" w14:textId="77777777" w:rsidR="00384B9D" w:rsidRPr="00384B9D" w:rsidRDefault="00384B9D" w:rsidP="00384B9D">
      <w:pPr>
        <w:spacing w:after="0" w:line="30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384B9D">
        <w:rPr>
          <w:rStyle w:val="fontstyle21"/>
          <w:rFonts w:ascii="Times New Roman" w:hAnsi="Times New Roman" w:cs="Times New Roman"/>
          <w:sz w:val="28"/>
          <w:szCs w:val="28"/>
        </w:rPr>
        <w:t>addu $t7, $s1, $s2 #Thanh $t7 la tong cua I va J</w:t>
      </w:r>
    </w:p>
    <w:p w14:paraId="51D874F9" w14:textId="77777777" w:rsidR="00384B9D" w:rsidRPr="00384B9D" w:rsidRDefault="00384B9D" w:rsidP="00384B9D">
      <w:pPr>
        <w:spacing w:after="0" w:line="30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384B9D">
        <w:rPr>
          <w:rStyle w:val="fontstyle21"/>
          <w:rFonts w:ascii="Times New Roman" w:hAnsi="Times New Roman" w:cs="Times New Roman"/>
          <w:sz w:val="28"/>
          <w:szCs w:val="28"/>
        </w:rPr>
        <w:t>start:</w:t>
      </w:r>
    </w:p>
    <w:p w14:paraId="780C588F" w14:textId="77777777" w:rsidR="00384B9D" w:rsidRPr="00384B9D" w:rsidRDefault="00384B9D" w:rsidP="00384B9D">
      <w:pPr>
        <w:spacing w:after="0" w:line="30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384B9D">
        <w:rPr>
          <w:rStyle w:val="fontstyle21"/>
          <w:rFonts w:ascii="Times New Roman" w:hAnsi="Times New Roman" w:cs="Times New Roman"/>
          <w:sz w:val="28"/>
          <w:szCs w:val="28"/>
        </w:rPr>
        <w:t>slt $t0,$zero,$t7 # So sanh 0&lt;I+J ? 1 : 0</w:t>
      </w:r>
    </w:p>
    <w:p w14:paraId="0CAE5991" w14:textId="77777777" w:rsidR="00384B9D" w:rsidRPr="00384B9D" w:rsidRDefault="00384B9D" w:rsidP="00384B9D">
      <w:pPr>
        <w:spacing w:after="0" w:line="30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384B9D">
        <w:rPr>
          <w:rStyle w:val="fontstyle21"/>
          <w:rFonts w:ascii="Times New Roman" w:hAnsi="Times New Roman" w:cs="Times New Roman"/>
          <w:sz w:val="28"/>
          <w:szCs w:val="28"/>
        </w:rPr>
        <w:t xml:space="preserve">bne $t0,$zero,else # branch to else if </w:t>
      </w:r>
    </w:p>
    <w:p w14:paraId="17AECDA5" w14:textId="77777777" w:rsidR="00384B9D" w:rsidRPr="00384B9D" w:rsidRDefault="00384B9D" w:rsidP="00384B9D">
      <w:pPr>
        <w:spacing w:after="0" w:line="30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384B9D">
        <w:rPr>
          <w:rStyle w:val="fontstyle21"/>
          <w:rFonts w:ascii="Times New Roman" w:hAnsi="Times New Roman" w:cs="Times New Roman"/>
          <w:sz w:val="28"/>
          <w:szCs w:val="28"/>
        </w:rPr>
        <w:t>addi $t1,$t1,1 # then part: x=x+1</w:t>
      </w:r>
    </w:p>
    <w:p w14:paraId="2813EEBC" w14:textId="77777777" w:rsidR="00384B9D" w:rsidRPr="00384B9D" w:rsidRDefault="00384B9D" w:rsidP="00384B9D">
      <w:pPr>
        <w:spacing w:after="0" w:line="30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384B9D">
        <w:rPr>
          <w:rStyle w:val="fontstyle21"/>
          <w:rFonts w:ascii="Times New Roman" w:hAnsi="Times New Roman" w:cs="Times New Roman"/>
          <w:sz w:val="28"/>
          <w:szCs w:val="28"/>
        </w:rPr>
        <w:t>addi $t3,$zero,1 # z=1</w:t>
      </w:r>
    </w:p>
    <w:p w14:paraId="1FBA7A31" w14:textId="77777777" w:rsidR="00384B9D" w:rsidRPr="00384B9D" w:rsidRDefault="00384B9D" w:rsidP="00384B9D">
      <w:pPr>
        <w:spacing w:after="0" w:line="30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384B9D">
        <w:rPr>
          <w:rStyle w:val="fontstyle21"/>
          <w:rFonts w:ascii="Times New Roman" w:hAnsi="Times New Roman" w:cs="Times New Roman"/>
          <w:sz w:val="28"/>
          <w:szCs w:val="28"/>
        </w:rPr>
        <w:t>j endif # skip “else” part</w:t>
      </w:r>
    </w:p>
    <w:p w14:paraId="4FEE5FC0" w14:textId="77777777" w:rsidR="00384B9D" w:rsidRPr="00384B9D" w:rsidRDefault="00384B9D" w:rsidP="00384B9D">
      <w:pPr>
        <w:spacing w:after="0" w:line="30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384B9D">
        <w:rPr>
          <w:rStyle w:val="fontstyle21"/>
          <w:rFonts w:ascii="Times New Roman" w:hAnsi="Times New Roman" w:cs="Times New Roman"/>
          <w:sz w:val="28"/>
          <w:szCs w:val="28"/>
        </w:rPr>
        <w:t>else:</w:t>
      </w:r>
    </w:p>
    <w:p w14:paraId="06DC1A33" w14:textId="77777777" w:rsidR="00384B9D" w:rsidRPr="00384B9D" w:rsidRDefault="00384B9D" w:rsidP="00384B9D">
      <w:pPr>
        <w:spacing w:after="0" w:line="30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384B9D">
        <w:rPr>
          <w:rStyle w:val="fontstyle21"/>
          <w:rFonts w:ascii="Times New Roman" w:hAnsi="Times New Roman" w:cs="Times New Roman"/>
          <w:sz w:val="28"/>
          <w:szCs w:val="28"/>
        </w:rPr>
        <w:t>addi $t2,$t2,-1 # begin else part: y=y-1</w:t>
      </w:r>
    </w:p>
    <w:p w14:paraId="44E5DB03" w14:textId="77777777" w:rsidR="00384B9D" w:rsidRPr="00384B9D" w:rsidRDefault="00384B9D" w:rsidP="00384B9D">
      <w:pPr>
        <w:spacing w:after="0" w:line="30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384B9D">
        <w:rPr>
          <w:rStyle w:val="fontstyle21"/>
          <w:rFonts w:ascii="Times New Roman" w:hAnsi="Times New Roman" w:cs="Times New Roman"/>
          <w:sz w:val="28"/>
          <w:szCs w:val="28"/>
        </w:rPr>
        <w:t>add $t3,$t3,$t3 # z=2*z</w:t>
      </w:r>
    </w:p>
    <w:p w14:paraId="0195F716" w14:textId="3A380ADF" w:rsidR="00D47F19" w:rsidRDefault="00384B9D" w:rsidP="00384B9D">
      <w:pPr>
        <w:spacing w:after="0" w:line="30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384B9D">
        <w:rPr>
          <w:rStyle w:val="fontstyle21"/>
          <w:rFonts w:ascii="Times New Roman" w:hAnsi="Times New Roman" w:cs="Times New Roman"/>
          <w:sz w:val="28"/>
          <w:szCs w:val="28"/>
        </w:rPr>
        <w:t>endif:</w:t>
      </w:r>
    </w:p>
    <w:p w14:paraId="09943EDD" w14:textId="173C5AD6" w:rsidR="00152483" w:rsidRDefault="00384B9D" w:rsidP="00384B9D">
      <w:pPr>
        <w:spacing w:after="0" w:line="30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>
        <w:rPr>
          <w:rStyle w:val="fontstyle21"/>
          <w:rFonts w:ascii="Times New Roman" w:hAnsi="Times New Roman" w:cs="Times New Roman"/>
          <w:sz w:val="28"/>
          <w:szCs w:val="28"/>
        </w:rPr>
        <w:t>=&gt;Kết quả cho ra $t1=0x00000005 và $t3=0x00000001</w:t>
      </w:r>
      <w:r w:rsidR="00152483">
        <w:rPr>
          <w:rStyle w:val="fontstyle21"/>
          <w:rFonts w:ascii="Times New Roman" w:hAnsi="Times New Roman" w:cs="Times New Roman"/>
          <w:sz w:val="28"/>
          <w:szCs w:val="28"/>
        </w:rPr>
        <w:t xml:space="preserve"> đúng với lý thuyết</w:t>
      </w:r>
    </w:p>
    <w:p w14:paraId="70A50463" w14:textId="1136D894" w:rsidR="00384B9D" w:rsidRDefault="00384B9D" w:rsidP="00384B9D">
      <w:pPr>
        <w:spacing w:after="0" w:line="300" w:lineRule="auto"/>
        <w:rPr>
          <w:rStyle w:val="fontstyle21"/>
          <w:rFonts w:ascii="Times New Roman" w:hAnsi="Times New Roman" w:cs="Times New Roman"/>
          <w:b/>
          <w:bCs/>
          <w:sz w:val="28"/>
          <w:szCs w:val="28"/>
        </w:rPr>
      </w:pPr>
      <w:r w:rsidRPr="00384B9D">
        <w:rPr>
          <w:rStyle w:val="fontstyle21"/>
          <w:rFonts w:ascii="Times New Roman" w:hAnsi="Times New Roman" w:cs="Times New Roman"/>
          <w:b/>
          <w:bCs/>
          <w:sz w:val="28"/>
          <w:szCs w:val="28"/>
        </w:rPr>
        <w:t>Trường hợp i+j&gt;0</w:t>
      </w:r>
    </w:p>
    <w:p w14:paraId="0F71AE55" w14:textId="77777777" w:rsidR="00384B9D" w:rsidRPr="00384B9D" w:rsidRDefault="00384B9D" w:rsidP="00384B9D">
      <w:pPr>
        <w:spacing w:after="0" w:line="30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384B9D">
        <w:rPr>
          <w:rStyle w:val="fontstyle21"/>
          <w:rFonts w:ascii="Times New Roman" w:hAnsi="Times New Roman" w:cs="Times New Roman"/>
          <w:sz w:val="28"/>
          <w:szCs w:val="28"/>
        </w:rPr>
        <w:t>.data</w:t>
      </w:r>
    </w:p>
    <w:p w14:paraId="1739BEA2" w14:textId="364C78EB" w:rsidR="00384B9D" w:rsidRPr="00384B9D" w:rsidRDefault="00384B9D" w:rsidP="00384B9D">
      <w:pPr>
        <w:spacing w:after="0" w:line="30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384B9D">
        <w:rPr>
          <w:rStyle w:val="fontstyle21"/>
          <w:rFonts w:ascii="Times New Roman" w:hAnsi="Times New Roman" w:cs="Times New Roman"/>
          <w:sz w:val="28"/>
          <w:szCs w:val="28"/>
        </w:rPr>
        <w:t>I: .word 3</w:t>
      </w:r>
    </w:p>
    <w:p w14:paraId="1D5318D5" w14:textId="2EC798A7" w:rsidR="00384B9D" w:rsidRPr="00384B9D" w:rsidRDefault="00384B9D" w:rsidP="00384B9D">
      <w:pPr>
        <w:spacing w:after="0" w:line="30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384B9D">
        <w:rPr>
          <w:rStyle w:val="fontstyle21"/>
          <w:rFonts w:ascii="Times New Roman" w:hAnsi="Times New Roman" w:cs="Times New Roman"/>
          <w:sz w:val="28"/>
          <w:szCs w:val="28"/>
        </w:rPr>
        <w:t>J: .word 1</w:t>
      </w:r>
    </w:p>
    <w:p w14:paraId="17EC5DE7" w14:textId="77777777" w:rsidR="00384B9D" w:rsidRPr="00384B9D" w:rsidRDefault="00384B9D" w:rsidP="00384B9D">
      <w:pPr>
        <w:spacing w:after="0" w:line="30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384B9D">
        <w:rPr>
          <w:rStyle w:val="fontstyle21"/>
          <w:rFonts w:ascii="Times New Roman" w:hAnsi="Times New Roman" w:cs="Times New Roman"/>
          <w:sz w:val="28"/>
          <w:szCs w:val="28"/>
        </w:rPr>
        <w:t>.text</w:t>
      </w:r>
    </w:p>
    <w:p w14:paraId="61DB1512" w14:textId="77777777" w:rsidR="00384B9D" w:rsidRPr="00384B9D" w:rsidRDefault="00384B9D" w:rsidP="00384B9D">
      <w:pPr>
        <w:spacing w:after="0" w:line="30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384B9D">
        <w:rPr>
          <w:rStyle w:val="fontstyle21"/>
          <w:rFonts w:ascii="Times New Roman" w:hAnsi="Times New Roman" w:cs="Times New Roman"/>
          <w:sz w:val="28"/>
          <w:szCs w:val="28"/>
        </w:rPr>
        <w:t>la $t8, I</w:t>
      </w:r>
    </w:p>
    <w:p w14:paraId="2CC44F8C" w14:textId="77777777" w:rsidR="00384B9D" w:rsidRPr="00384B9D" w:rsidRDefault="00384B9D" w:rsidP="00384B9D">
      <w:pPr>
        <w:spacing w:after="0" w:line="30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384B9D">
        <w:rPr>
          <w:rStyle w:val="fontstyle21"/>
          <w:rFonts w:ascii="Times New Roman" w:hAnsi="Times New Roman" w:cs="Times New Roman"/>
          <w:sz w:val="28"/>
          <w:szCs w:val="28"/>
        </w:rPr>
        <w:t>la $t9, J</w:t>
      </w:r>
    </w:p>
    <w:p w14:paraId="022C78F1" w14:textId="77777777" w:rsidR="00384B9D" w:rsidRPr="00384B9D" w:rsidRDefault="00384B9D" w:rsidP="00384B9D">
      <w:pPr>
        <w:spacing w:after="0" w:line="30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384B9D">
        <w:rPr>
          <w:rStyle w:val="fontstyle21"/>
          <w:rFonts w:ascii="Times New Roman" w:hAnsi="Times New Roman" w:cs="Times New Roman"/>
          <w:sz w:val="28"/>
          <w:szCs w:val="28"/>
        </w:rPr>
        <w:t>lw $s1, 0($t8)</w:t>
      </w:r>
    </w:p>
    <w:p w14:paraId="7F28692C" w14:textId="77777777" w:rsidR="00384B9D" w:rsidRPr="00384B9D" w:rsidRDefault="00384B9D" w:rsidP="00384B9D">
      <w:pPr>
        <w:spacing w:after="0" w:line="30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384B9D">
        <w:rPr>
          <w:rStyle w:val="fontstyle21"/>
          <w:rFonts w:ascii="Times New Roman" w:hAnsi="Times New Roman" w:cs="Times New Roman"/>
          <w:sz w:val="28"/>
          <w:szCs w:val="28"/>
        </w:rPr>
        <w:lastRenderedPageBreak/>
        <w:t>lw $s2, 0($t9)</w:t>
      </w:r>
    </w:p>
    <w:p w14:paraId="4C57C2F5" w14:textId="77777777" w:rsidR="00384B9D" w:rsidRPr="00384B9D" w:rsidRDefault="00384B9D" w:rsidP="00384B9D">
      <w:pPr>
        <w:spacing w:after="0" w:line="30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384B9D">
        <w:rPr>
          <w:rStyle w:val="fontstyle21"/>
          <w:rFonts w:ascii="Times New Roman" w:hAnsi="Times New Roman" w:cs="Times New Roman"/>
          <w:sz w:val="28"/>
          <w:szCs w:val="28"/>
        </w:rPr>
        <w:t>addi $t1, $zero, 4</w:t>
      </w:r>
    </w:p>
    <w:p w14:paraId="5DDF193A" w14:textId="77777777" w:rsidR="00384B9D" w:rsidRPr="00384B9D" w:rsidRDefault="00384B9D" w:rsidP="00384B9D">
      <w:pPr>
        <w:spacing w:after="0" w:line="30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384B9D">
        <w:rPr>
          <w:rStyle w:val="fontstyle21"/>
          <w:rFonts w:ascii="Times New Roman" w:hAnsi="Times New Roman" w:cs="Times New Roman"/>
          <w:sz w:val="28"/>
          <w:szCs w:val="28"/>
        </w:rPr>
        <w:t>addi $t2, $zero, 4</w:t>
      </w:r>
    </w:p>
    <w:p w14:paraId="52D7B94F" w14:textId="77777777" w:rsidR="00384B9D" w:rsidRPr="00384B9D" w:rsidRDefault="00384B9D" w:rsidP="00384B9D">
      <w:pPr>
        <w:spacing w:after="0" w:line="30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384B9D">
        <w:rPr>
          <w:rStyle w:val="fontstyle21"/>
          <w:rFonts w:ascii="Times New Roman" w:hAnsi="Times New Roman" w:cs="Times New Roman"/>
          <w:sz w:val="28"/>
          <w:szCs w:val="28"/>
        </w:rPr>
        <w:t>addi $t3, $zero, 4</w:t>
      </w:r>
    </w:p>
    <w:p w14:paraId="38ECF37A" w14:textId="77777777" w:rsidR="00384B9D" w:rsidRPr="00384B9D" w:rsidRDefault="00384B9D" w:rsidP="00384B9D">
      <w:pPr>
        <w:spacing w:after="0" w:line="30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384B9D">
        <w:rPr>
          <w:rStyle w:val="fontstyle21"/>
          <w:rFonts w:ascii="Times New Roman" w:hAnsi="Times New Roman" w:cs="Times New Roman"/>
          <w:sz w:val="28"/>
          <w:szCs w:val="28"/>
        </w:rPr>
        <w:t>addu $t7, $s1, $s2 #Thanh $t7 la tong cua I va J</w:t>
      </w:r>
    </w:p>
    <w:p w14:paraId="754558BF" w14:textId="77777777" w:rsidR="00384B9D" w:rsidRPr="00384B9D" w:rsidRDefault="00384B9D" w:rsidP="00384B9D">
      <w:pPr>
        <w:spacing w:after="0" w:line="30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384B9D">
        <w:rPr>
          <w:rStyle w:val="fontstyle21"/>
          <w:rFonts w:ascii="Times New Roman" w:hAnsi="Times New Roman" w:cs="Times New Roman"/>
          <w:sz w:val="28"/>
          <w:szCs w:val="28"/>
        </w:rPr>
        <w:t>start:</w:t>
      </w:r>
    </w:p>
    <w:p w14:paraId="006A97E5" w14:textId="77777777" w:rsidR="00384B9D" w:rsidRPr="00384B9D" w:rsidRDefault="00384B9D" w:rsidP="00384B9D">
      <w:pPr>
        <w:spacing w:after="0" w:line="30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384B9D">
        <w:rPr>
          <w:rStyle w:val="fontstyle21"/>
          <w:rFonts w:ascii="Times New Roman" w:hAnsi="Times New Roman" w:cs="Times New Roman"/>
          <w:sz w:val="28"/>
          <w:szCs w:val="28"/>
        </w:rPr>
        <w:t>slt $t0,$zero,$t7 # So sanh 0&lt;I+J ? 1 : 0</w:t>
      </w:r>
    </w:p>
    <w:p w14:paraId="1451CD17" w14:textId="77777777" w:rsidR="00384B9D" w:rsidRPr="00384B9D" w:rsidRDefault="00384B9D" w:rsidP="00384B9D">
      <w:pPr>
        <w:spacing w:after="0" w:line="30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384B9D">
        <w:rPr>
          <w:rStyle w:val="fontstyle21"/>
          <w:rFonts w:ascii="Times New Roman" w:hAnsi="Times New Roman" w:cs="Times New Roman"/>
          <w:sz w:val="28"/>
          <w:szCs w:val="28"/>
        </w:rPr>
        <w:t xml:space="preserve">bne $t0,$zero,else # branch to else if </w:t>
      </w:r>
    </w:p>
    <w:p w14:paraId="213594DE" w14:textId="77777777" w:rsidR="00384B9D" w:rsidRPr="00384B9D" w:rsidRDefault="00384B9D" w:rsidP="00384B9D">
      <w:pPr>
        <w:spacing w:after="0" w:line="30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384B9D">
        <w:rPr>
          <w:rStyle w:val="fontstyle21"/>
          <w:rFonts w:ascii="Times New Roman" w:hAnsi="Times New Roman" w:cs="Times New Roman"/>
          <w:sz w:val="28"/>
          <w:szCs w:val="28"/>
        </w:rPr>
        <w:t>addi $t1,$t1,1 # then part: x=x+1</w:t>
      </w:r>
    </w:p>
    <w:p w14:paraId="1F9CDFC1" w14:textId="77777777" w:rsidR="00384B9D" w:rsidRPr="00384B9D" w:rsidRDefault="00384B9D" w:rsidP="00384B9D">
      <w:pPr>
        <w:spacing w:after="0" w:line="30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384B9D">
        <w:rPr>
          <w:rStyle w:val="fontstyle21"/>
          <w:rFonts w:ascii="Times New Roman" w:hAnsi="Times New Roman" w:cs="Times New Roman"/>
          <w:sz w:val="28"/>
          <w:szCs w:val="28"/>
        </w:rPr>
        <w:t>addi $t3,$zero,1 # z=1</w:t>
      </w:r>
    </w:p>
    <w:p w14:paraId="6040BBCD" w14:textId="77777777" w:rsidR="00384B9D" w:rsidRPr="00384B9D" w:rsidRDefault="00384B9D" w:rsidP="00384B9D">
      <w:pPr>
        <w:spacing w:after="0" w:line="30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384B9D">
        <w:rPr>
          <w:rStyle w:val="fontstyle21"/>
          <w:rFonts w:ascii="Times New Roman" w:hAnsi="Times New Roman" w:cs="Times New Roman"/>
          <w:sz w:val="28"/>
          <w:szCs w:val="28"/>
        </w:rPr>
        <w:t>j endif # skip “else” part</w:t>
      </w:r>
    </w:p>
    <w:p w14:paraId="2E719103" w14:textId="77777777" w:rsidR="00384B9D" w:rsidRPr="00384B9D" w:rsidRDefault="00384B9D" w:rsidP="00384B9D">
      <w:pPr>
        <w:spacing w:after="0" w:line="30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384B9D">
        <w:rPr>
          <w:rStyle w:val="fontstyle21"/>
          <w:rFonts w:ascii="Times New Roman" w:hAnsi="Times New Roman" w:cs="Times New Roman"/>
          <w:sz w:val="28"/>
          <w:szCs w:val="28"/>
        </w:rPr>
        <w:t>else:</w:t>
      </w:r>
    </w:p>
    <w:p w14:paraId="55D4E0AD" w14:textId="77777777" w:rsidR="00384B9D" w:rsidRPr="00384B9D" w:rsidRDefault="00384B9D" w:rsidP="00384B9D">
      <w:pPr>
        <w:spacing w:after="0" w:line="30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384B9D">
        <w:rPr>
          <w:rStyle w:val="fontstyle21"/>
          <w:rFonts w:ascii="Times New Roman" w:hAnsi="Times New Roman" w:cs="Times New Roman"/>
          <w:sz w:val="28"/>
          <w:szCs w:val="28"/>
        </w:rPr>
        <w:t>addi $t2,$t2,-1 # begin else part: y=y-1</w:t>
      </w:r>
    </w:p>
    <w:p w14:paraId="62BC3CB7" w14:textId="77777777" w:rsidR="00384B9D" w:rsidRPr="00384B9D" w:rsidRDefault="00384B9D" w:rsidP="00384B9D">
      <w:pPr>
        <w:spacing w:after="0" w:line="30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384B9D">
        <w:rPr>
          <w:rStyle w:val="fontstyle21"/>
          <w:rFonts w:ascii="Times New Roman" w:hAnsi="Times New Roman" w:cs="Times New Roman"/>
          <w:sz w:val="28"/>
          <w:szCs w:val="28"/>
        </w:rPr>
        <w:t>add $t3,$t3,$t3 # z=2*z</w:t>
      </w:r>
    </w:p>
    <w:p w14:paraId="001F4E88" w14:textId="6FDD22B9" w:rsidR="00384B9D" w:rsidRDefault="00384B9D" w:rsidP="00384B9D">
      <w:pPr>
        <w:spacing w:after="0" w:line="30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384B9D">
        <w:rPr>
          <w:rStyle w:val="fontstyle21"/>
          <w:rFonts w:ascii="Times New Roman" w:hAnsi="Times New Roman" w:cs="Times New Roman"/>
          <w:sz w:val="28"/>
          <w:szCs w:val="28"/>
        </w:rPr>
        <w:t>endif:</w:t>
      </w:r>
    </w:p>
    <w:p w14:paraId="74505BE1" w14:textId="351B4C7A" w:rsidR="00152483" w:rsidRDefault="00152483" w:rsidP="00152483">
      <w:pPr>
        <w:spacing w:after="0" w:line="30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>
        <w:rPr>
          <w:rStyle w:val="fontstyle21"/>
          <w:rFonts w:ascii="Times New Roman" w:hAnsi="Times New Roman" w:cs="Times New Roman"/>
          <w:sz w:val="28"/>
          <w:szCs w:val="28"/>
        </w:rPr>
        <w:t>=&gt;Kết quả cho ra $t</w:t>
      </w:r>
      <w:r>
        <w:rPr>
          <w:rStyle w:val="fontstyle21"/>
          <w:rFonts w:ascii="Times New Roman" w:hAnsi="Times New Roman" w:cs="Times New Roman"/>
          <w:sz w:val="28"/>
          <w:szCs w:val="28"/>
        </w:rPr>
        <w:t>2</w:t>
      </w:r>
      <w:r>
        <w:rPr>
          <w:rStyle w:val="fontstyle21"/>
          <w:rFonts w:ascii="Times New Roman" w:hAnsi="Times New Roman" w:cs="Times New Roman"/>
          <w:sz w:val="28"/>
          <w:szCs w:val="28"/>
        </w:rPr>
        <w:t>=0x0000000</w:t>
      </w:r>
      <w:r>
        <w:rPr>
          <w:rStyle w:val="fontstyle21"/>
          <w:rFonts w:ascii="Times New Roman" w:hAnsi="Times New Roman" w:cs="Times New Roman"/>
          <w:sz w:val="28"/>
          <w:szCs w:val="28"/>
        </w:rPr>
        <w:t>3</w:t>
      </w:r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và $t3=0x0000000</w:t>
      </w:r>
      <w:r>
        <w:rPr>
          <w:rStyle w:val="fontstyle21"/>
          <w:rFonts w:ascii="Times New Roman" w:hAnsi="Times New Roman" w:cs="Times New Roman"/>
          <w:sz w:val="28"/>
          <w:szCs w:val="28"/>
        </w:rPr>
        <w:t>8</w:t>
      </w:r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đúng với lý thuyết</w:t>
      </w:r>
    </w:p>
    <w:p w14:paraId="1189F388" w14:textId="77777777" w:rsidR="00152483" w:rsidRDefault="00152483" w:rsidP="00384B9D">
      <w:pPr>
        <w:spacing w:after="0" w:line="300" w:lineRule="auto"/>
        <w:rPr>
          <w:rStyle w:val="fontstyle21"/>
          <w:rFonts w:ascii="Times New Roman" w:hAnsi="Times New Roman" w:cs="Times New Roman"/>
          <w:sz w:val="28"/>
          <w:szCs w:val="28"/>
        </w:rPr>
      </w:pPr>
    </w:p>
    <w:p w14:paraId="2A8122B9" w14:textId="77777777" w:rsidR="00152483" w:rsidRPr="00384B9D" w:rsidRDefault="00152483" w:rsidP="00384B9D">
      <w:pPr>
        <w:spacing w:after="0" w:line="300" w:lineRule="auto"/>
        <w:rPr>
          <w:rStyle w:val="fontstyle21"/>
          <w:rFonts w:ascii="Times New Roman" w:hAnsi="Times New Roman" w:cs="Times New Roman"/>
          <w:sz w:val="28"/>
          <w:szCs w:val="28"/>
        </w:rPr>
      </w:pPr>
    </w:p>
    <w:p w14:paraId="04BB5285" w14:textId="363EB498" w:rsidR="00CE7405" w:rsidRDefault="00CE7405" w:rsidP="00CE7405">
      <w:pPr>
        <w:spacing w:after="0" w:line="276" w:lineRule="auto"/>
        <w:rPr>
          <w:rStyle w:val="fontstyle21"/>
          <w:rFonts w:ascii="Times New Roman" w:hAnsi="Times New Roman" w:cs="Times New Roman"/>
          <w:b/>
          <w:bCs/>
          <w:sz w:val="32"/>
          <w:szCs w:val="32"/>
        </w:rPr>
      </w:pPr>
      <w:r>
        <w:rPr>
          <w:rStyle w:val="fontstyle21"/>
          <w:rFonts w:ascii="Times New Roman" w:hAnsi="Times New Roman" w:cs="Times New Roman"/>
          <w:b/>
          <w:bCs/>
          <w:sz w:val="32"/>
          <w:szCs w:val="32"/>
        </w:rPr>
        <w:t>d</w:t>
      </w:r>
      <w:r w:rsidRPr="00AF0CD4">
        <w:rPr>
          <w:rStyle w:val="fontstyle21"/>
          <w:rFonts w:ascii="Times New Roman" w:hAnsi="Times New Roman" w:cs="Times New Roman"/>
          <w:b/>
          <w:bCs/>
          <w:sz w:val="32"/>
          <w:szCs w:val="32"/>
        </w:rPr>
        <w:t>. i</w:t>
      </w:r>
      <w:r>
        <w:rPr>
          <w:rStyle w:val="fontstyle21"/>
          <w:rFonts w:ascii="Times New Roman" w:hAnsi="Times New Roman" w:cs="Times New Roman"/>
          <w:b/>
          <w:bCs/>
          <w:sz w:val="32"/>
          <w:szCs w:val="32"/>
        </w:rPr>
        <w:t>+</w:t>
      </w:r>
      <w:r w:rsidRPr="00AF0CD4">
        <w:rPr>
          <w:rStyle w:val="fontstyle21"/>
          <w:rFonts w:ascii="Times New Roman" w:hAnsi="Times New Roman" w:cs="Times New Roman"/>
          <w:b/>
          <w:bCs/>
          <w:sz w:val="32"/>
          <w:szCs w:val="32"/>
        </w:rPr>
        <w:t>j</w:t>
      </w:r>
      <w:r>
        <w:rPr>
          <w:rStyle w:val="fontstyle21"/>
          <w:rFonts w:ascii="Times New Roman" w:hAnsi="Times New Roman" w:cs="Times New Roman"/>
          <w:b/>
          <w:bCs/>
          <w:sz w:val="32"/>
          <w:szCs w:val="32"/>
        </w:rPr>
        <w:t>&gt;m+n</w:t>
      </w:r>
    </w:p>
    <w:p w14:paraId="1EA2FCD1" w14:textId="6DC9B058" w:rsidR="00AC48F9" w:rsidRDefault="00AC48F9" w:rsidP="00CE7405">
      <w:pPr>
        <w:spacing w:after="0" w:line="276" w:lineRule="auto"/>
        <w:rPr>
          <w:rStyle w:val="fontstyle21"/>
          <w:rFonts w:ascii="Times New Roman" w:hAnsi="Times New Roman" w:cs="Times New Roman"/>
          <w:b/>
          <w:bCs/>
          <w:sz w:val="32"/>
          <w:szCs w:val="32"/>
        </w:rPr>
      </w:pPr>
    </w:p>
    <w:p w14:paraId="2B81102A" w14:textId="4F41B5DC" w:rsidR="00AC48F9" w:rsidRPr="00AC48F9" w:rsidRDefault="00AC48F9" w:rsidP="00AC48F9">
      <w:pPr>
        <w:spacing w:line="24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AC48F9">
        <w:rPr>
          <w:rStyle w:val="fontstyle21"/>
          <w:rFonts w:ascii="Times New Roman" w:hAnsi="Times New Roman" w:cs="Times New Roman"/>
          <w:sz w:val="28"/>
          <w:szCs w:val="28"/>
        </w:rPr>
        <w:t>.</w:t>
      </w:r>
      <w:r w:rsidRPr="00AC48F9">
        <w:rPr>
          <w:rStyle w:val="fontstyle21"/>
          <w:rFonts w:ascii="Times New Roman" w:hAnsi="Times New Roman" w:cs="Times New Roman"/>
          <w:sz w:val="28"/>
          <w:szCs w:val="28"/>
        </w:rPr>
        <w:t>data</w:t>
      </w:r>
    </w:p>
    <w:p w14:paraId="1074A6DD" w14:textId="77777777" w:rsidR="00AC48F9" w:rsidRDefault="00AC48F9" w:rsidP="00AC48F9">
      <w:pPr>
        <w:spacing w:line="24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AC48F9">
        <w:rPr>
          <w:rStyle w:val="fontstyle21"/>
          <w:rFonts w:ascii="Times New Roman" w:hAnsi="Times New Roman" w:cs="Times New Roman"/>
          <w:sz w:val="28"/>
          <w:szCs w:val="28"/>
        </w:rPr>
        <w:t>I: .word 3</w:t>
      </w:r>
    </w:p>
    <w:p w14:paraId="1155DA47" w14:textId="26EA9576" w:rsidR="00AC48F9" w:rsidRPr="00AC48F9" w:rsidRDefault="00AC48F9" w:rsidP="00AC48F9">
      <w:pPr>
        <w:spacing w:line="24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AC48F9">
        <w:rPr>
          <w:rStyle w:val="fontstyle21"/>
          <w:rFonts w:ascii="Times New Roman" w:hAnsi="Times New Roman" w:cs="Times New Roman"/>
          <w:sz w:val="28"/>
          <w:szCs w:val="28"/>
        </w:rPr>
        <w:t>J: .word 3</w:t>
      </w:r>
    </w:p>
    <w:p w14:paraId="25A3800E" w14:textId="77777777" w:rsidR="00AC48F9" w:rsidRPr="00AC48F9" w:rsidRDefault="00AC48F9" w:rsidP="00AC48F9">
      <w:pPr>
        <w:spacing w:line="24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AC48F9">
        <w:rPr>
          <w:rStyle w:val="fontstyle21"/>
          <w:rFonts w:ascii="Times New Roman" w:hAnsi="Times New Roman" w:cs="Times New Roman"/>
          <w:sz w:val="28"/>
          <w:szCs w:val="28"/>
        </w:rPr>
        <w:t>.text</w:t>
      </w:r>
    </w:p>
    <w:p w14:paraId="0C745DA6" w14:textId="77777777" w:rsidR="00AC48F9" w:rsidRPr="00AC48F9" w:rsidRDefault="00AC48F9" w:rsidP="00AC48F9">
      <w:pPr>
        <w:spacing w:line="24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AC48F9">
        <w:rPr>
          <w:rStyle w:val="fontstyle21"/>
          <w:rFonts w:ascii="Times New Roman" w:hAnsi="Times New Roman" w:cs="Times New Roman"/>
          <w:sz w:val="28"/>
          <w:szCs w:val="28"/>
        </w:rPr>
        <w:t>la $t8, I</w:t>
      </w:r>
    </w:p>
    <w:p w14:paraId="6739647F" w14:textId="77777777" w:rsidR="00AC48F9" w:rsidRPr="00AC48F9" w:rsidRDefault="00AC48F9" w:rsidP="00AC48F9">
      <w:pPr>
        <w:spacing w:line="24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AC48F9">
        <w:rPr>
          <w:rStyle w:val="fontstyle21"/>
          <w:rFonts w:ascii="Times New Roman" w:hAnsi="Times New Roman" w:cs="Times New Roman"/>
          <w:sz w:val="28"/>
          <w:szCs w:val="28"/>
        </w:rPr>
        <w:t>la $t9, J</w:t>
      </w:r>
    </w:p>
    <w:p w14:paraId="1FD14903" w14:textId="77777777" w:rsidR="00AC48F9" w:rsidRPr="00AC48F9" w:rsidRDefault="00AC48F9" w:rsidP="00AC48F9">
      <w:pPr>
        <w:spacing w:line="24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AC48F9">
        <w:rPr>
          <w:rStyle w:val="fontstyle21"/>
          <w:rFonts w:ascii="Times New Roman" w:hAnsi="Times New Roman" w:cs="Times New Roman"/>
          <w:sz w:val="28"/>
          <w:szCs w:val="28"/>
        </w:rPr>
        <w:t>lw $s1, 0($t8)</w:t>
      </w:r>
    </w:p>
    <w:p w14:paraId="3AEAA8A5" w14:textId="77777777" w:rsidR="00AC48F9" w:rsidRPr="00AC48F9" w:rsidRDefault="00AC48F9" w:rsidP="00AC48F9">
      <w:pPr>
        <w:spacing w:line="24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AC48F9">
        <w:rPr>
          <w:rStyle w:val="fontstyle21"/>
          <w:rFonts w:ascii="Times New Roman" w:hAnsi="Times New Roman" w:cs="Times New Roman"/>
          <w:sz w:val="28"/>
          <w:szCs w:val="28"/>
        </w:rPr>
        <w:t>lw $s2, 0($t9)</w:t>
      </w:r>
    </w:p>
    <w:p w14:paraId="57549064" w14:textId="2B4FB525" w:rsidR="00AC48F9" w:rsidRPr="00AC48F9" w:rsidRDefault="00AC48F9" w:rsidP="00AC48F9">
      <w:pPr>
        <w:spacing w:line="24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AC48F9">
        <w:rPr>
          <w:rStyle w:val="fontstyle21"/>
          <w:rFonts w:ascii="Times New Roman" w:hAnsi="Times New Roman" w:cs="Times New Roman"/>
          <w:sz w:val="28"/>
          <w:szCs w:val="28"/>
        </w:rPr>
        <w:t xml:space="preserve">addi $t1, $zero, </w:t>
      </w:r>
      <w:r>
        <w:rPr>
          <w:rStyle w:val="fontstyle21"/>
          <w:rFonts w:ascii="Times New Roman" w:hAnsi="Times New Roman" w:cs="Times New Roman"/>
          <w:sz w:val="28"/>
          <w:szCs w:val="28"/>
        </w:rPr>
        <w:t>4</w:t>
      </w:r>
    </w:p>
    <w:p w14:paraId="62342CFC" w14:textId="0D1AB673" w:rsidR="00AC48F9" w:rsidRPr="00AC48F9" w:rsidRDefault="00AC48F9" w:rsidP="00AC48F9">
      <w:pPr>
        <w:spacing w:line="24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AC48F9">
        <w:rPr>
          <w:rStyle w:val="fontstyle21"/>
          <w:rFonts w:ascii="Times New Roman" w:hAnsi="Times New Roman" w:cs="Times New Roman"/>
          <w:sz w:val="28"/>
          <w:szCs w:val="28"/>
        </w:rPr>
        <w:t xml:space="preserve">addi $t2, $zero, </w:t>
      </w:r>
      <w:r>
        <w:rPr>
          <w:rStyle w:val="fontstyle21"/>
          <w:rFonts w:ascii="Times New Roman" w:hAnsi="Times New Roman" w:cs="Times New Roman"/>
          <w:sz w:val="28"/>
          <w:szCs w:val="28"/>
        </w:rPr>
        <w:t>4</w:t>
      </w:r>
    </w:p>
    <w:p w14:paraId="06AEA587" w14:textId="330F250E" w:rsidR="00AC48F9" w:rsidRPr="00AC48F9" w:rsidRDefault="00AC48F9" w:rsidP="00AC48F9">
      <w:pPr>
        <w:spacing w:line="24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AC48F9">
        <w:rPr>
          <w:rStyle w:val="fontstyle21"/>
          <w:rFonts w:ascii="Times New Roman" w:hAnsi="Times New Roman" w:cs="Times New Roman"/>
          <w:sz w:val="28"/>
          <w:szCs w:val="28"/>
        </w:rPr>
        <w:t xml:space="preserve">addi $t3, $zero, </w:t>
      </w:r>
      <w:r>
        <w:rPr>
          <w:rStyle w:val="fontstyle21"/>
          <w:rFonts w:ascii="Times New Roman" w:hAnsi="Times New Roman" w:cs="Times New Roman"/>
          <w:sz w:val="28"/>
          <w:szCs w:val="28"/>
        </w:rPr>
        <w:t>4</w:t>
      </w:r>
    </w:p>
    <w:p w14:paraId="7510E7AF" w14:textId="670D492C" w:rsidR="00AC48F9" w:rsidRPr="00AC48F9" w:rsidRDefault="00AC48F9" w:rsidP="00AC48F9">
      <w:pPr>
        <w:spacing w:line="24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AC48F9">
        <w:rPr>
          <w:rStyle w:val="fontstyle21"/>
          <w:rFonts w:ascii="Times New Roman" w:hAnsi="Times New Roman" w:cs="Times New Roman"/>
          <w:sz w:val="28"/>
          <w:szCs w:val="28"/>
        </w:rPr>
        <w:lastRenderedPageBreak/>
        <w:t xml:space="preserve">addi $t4, $zero, 8 </w:t>
      </w:r>
      <w:r>
        <w:rPr>
          <w:rStyle w:val="fontstyle21"/>
          <w:rFonts w:ascii="Times New Roman" w:hAnsi="Times New Roman" w:cs="Times New Roman"/>
          <w:sz w:val="28"/>
          <w:szCs w:val="28"/>
        </w:rPr>
        <w:tab/>
      </w:r>
      <w:r w:rsidRPr="00AC48F9">
        <w:rPr>
          <w:rStyle w:val="fontstyle21"/>
          <w:rFonts w:ascii="Times New Roman" w:hAnsi="Times New Roman" w:cs="Times New Roman"/>
          <w:sz w:val="28"/>
          <w:szCs w:val="28"/>
        </w:rPr>
        <w:t>#m</w:t>
      </w:r>
    </w:p>
    <w:p w14:paraId="249514E5" w14:textId="03BD1AF1" w:rsidR="00AC48F9" w:rsidRPr="00AC48F9" w:rsidRDefault="00AC48F9" w:rsidP="00AC48F9">
      <w:pPr>
        <w:spacing w:line="24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AC48F9">
        <w:rPr>
          <w:rStyle w:val="fontstyle21"/>
          <w:rFonts w:ascii="Times New Roman" w:hAnsi="Times New Roman" w:cs="Times New Roman"/>
          <w:sz w:val="28"/>
          <w:szCs w:val="28"/>
        </w:rPr>
        <w:t xml:space="preserve">addi $t5,$zero,7 </w:t>
      </w:r>
      <w:r>
        <w:rPr>
          <w:rStyle w:val="fontstyle21"/>
          <w:rFonts w:ascii="Times New Roman" w:hAnsi="Times New Roman" w:cs="Times New Roman"/>
          <w:sz w:val="28"/>
          <w:szCs w:val="28"/>
        </w:rPr>
        <w:tab/>
      </w:r>
      <w:r w:rsidRPr="00AC48F9">
        <w:rPr>
          <w:rStyle w:val="fontstyle21"/>
          <w:rFonts w:ascii="Times New Roman" w:hAnsi="Times New Roman" w:cs="Times New Roman"/>
          <w:sz w:val="28"/>
          <w:szCs w:val="28"/>
        </w:rPr>
        <w:t>#n</w:t>
      </w:r>
    </w:p>
    <w:p w14:paraId="064F5376" w14:textId="08BF4FFE" w:rsidR="00AC48F9" w:rsidRPr="00AC48F9" w:rsidRDefault="00AC48F9" w:rsidP="00AC48F9">
      <w:pPr>
        <w:spacing w:line="24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AC48F9">
        <w:rPr>
          <w:rStyle w:val="fontstyle21"/>
          <w:rFonts w:ascii="Times New Roman" w:hAnsi="Times New Roman" w:cs="Times New Roman"/>
          <w:sz w:val="28"/>
          <w:szCs w:val="28"/>
        </w:rPr>
        <w:t xml:space="preserve">add $t6,$t4,$t5 </w:t>
      </w:r>
      <w:r>
        <w:rPr>
          <w:rStyle w:val="fontstyle21"/>
          <w:rFonts w:ascii="Times New Roman" w:hAnsi="Times New Roman" w:cs="Times New Roman"/>
          <w:sz w:val="28"/>
          <w:szCs w:val="28"/>
        </w:rPr>
        <w:tab/>
      </w:r>
      <w:r w:rsidRPr="00AC48F9">
        <w:rPr>
          <w:rStyle w:val="fontstyle21"/>
          <w:rFonts w:ascii="Times New Roman" w:hAnsi="Times New Roman" w:cs="Times New Roman"/>
          <w:sz w:val="28"/>
          <w:szCs w:val="28"/>
        </w:rPr>
        <w:t>#m+n</w:t>
      </w:r>
    </w:p>
    <w:p w14:paraId="2C41872C" w14:textId="6CF7951F" w:rsidR="00AC48F9" w:rsidRPr="00AC48F9" w:rsidRDefault="00AC48F9" w:rsidP="00AC48F9">
      <w:pPr>
        <w:spacing w:line="24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AC48F9">
        <w:rPr>
          <w:rStyle w:val="fontstyle21"/>
          <w:rFonts w:ascii="Times New Roman" w:hAnsi="Times New Roman" w:cs="Times New Roman"/>
          <w:sz w:val="28"/>
          <w:szCs w:val="28"/>
        </w:rPr>
        <w:t>add $t7,$s1,$s2</w:t>
      </w:r>
      <w:r w:rsidR="009259A4">
        <w:rPr>
          <w:rStyle w:val="fontstyle21"/>
          <w:rFonts w:ascii="Times New Roman" w:hAnsi="Times New Roman" w:cs="Times New Roman"/>
          <w:sz w:val="28"/>
          <w:szCs w:val="28"/>
        </w:rPr>
        <w:tab/>
        <w:t>#i+j</w:t>
      </w:r>
    </w:p>
    <w:p w14:paraId="68EB6A64" w14:textId="77777777" w:rsidR="00AC48F9" w:rsidRPr="00AC48F9" w:rsidRDefault="00AC48F9" w:rsidP="00AC48F9">
      <w:pPr>
        <w:spacing w:line="24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AC48F9">
        <w:rPr>
          <w:rStyle w:val="fontstyle21"/>
          <w:rFonts w:ascii="Times New Roman" w:hAnsi="Times New Roman" w:cs="Times New Roman"/>
          <w:sz w:val="28"/>
          <w:szCs w:val="28"/>
        </w:rPr>
        <w:t>start:</w:t>
      </w:r>
    </w:p>
    <w:p w14:paraId="2A5D5C24" w14:textId="77777777" w:rsidR="00AC48F9" w:rsidRPr="00AC48F9" w:rsidRDefault="00AC48F9" w:rsidP="00AC48F9">
      <w:pPr>
        <w:spacing w:line="24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AC48F9">
        <w:rPr>
          <w:rStyle w:val="fontstyle21"/>
          <w:rFonts w:ascii="Times New Roman" w:hAnsi="Times New Roman" w:cs="Times New Roman"/>
          <w:sz w:val="28"/>
          <w:szCs w:val="28"/>
        </w:rPr>
        <w:t>slt $t0,$t6,$t7</w:t>
      </w:r>
    </w:p>
    <w:p w14:paraId="5AA49470" w14:textId="795474E7" w:rsidR="00AC48F9" w:rsidRPr="00AC48F9" w:rsidRDefault="00AC48F9" w:rsidP="00AC48F9">
      <w:pPr>
        <w:spacing w:line="24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AC48F9">
        <w:rPr>
          <w:rStyle w:val="fontstyle21"/>
          <w:rFonts w:ascii="Times New Roman" w:hAnsi="Times New Roman" w:cs="Times New Roman"/>
          <w:sz w:val="28"/>
          <w:szCs w:val="28"/>
        </w:rPr>
        <w:t>addi $s4,$zero,1</w:t>
      </w:r>
    </w:p>
    <w:p w14:paraId="76DF71D6" w14:textId="46F793AE" w:rsidR="00AC48F9" w:rsidRPr="00AC48F9" w:rsidRDefault="00AC48F9" w:rsidP="00AC48F9">
      <w:pPr>
        <w:spacing w:line="24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AC48F9">
        <w:rPr>
          <w:rStyle w:val="fontstyle21"/>
          <w:rFonts w:ascii="Times New Roman" w:hAnsi="Times New Roman" w:cs="Times New Roman"/>
          <w:sz w:val="28"/>
          <w:szCs w:val="28"/>
        </w:rPr>
        <w:t xml:space="preserve">bne $t0,$s4,else </w:t>
      </w:r>
      <w:r>
        <w:rPr>
          <w:rStyle w:val="fontstyle21"/>
          <w:rFonts w:ascii="Times New Roman" w:hAnsi="Times New Roman" w:cs="Times New Roman"/>
          <w:sz w:val="28"/>
          <w:szCs w:val="28"/>
        </w:rPr>
        <w:tab/>
      </w:r>
      <w:r w:rsidRPr="00AC48F9">
        <w:rPr>
          <w:rStyle w:val="fontstyle21"/>
          <w:rFonts w:ascii="Times New Roman" w:hAnsi="Times New Roman" w:cs="Times New Roman"/>
          <w:sz w:val="28"/>
          <w:szCs w:val="28"/>
        </w:rPr>
        <w:t xml:space="preserve"># branch to else if </w:t>
      </w:r>
      <w:r>
        <w:rPr>
          <w:rStyle w:val="fontstyle21"/>
          <w:rFonts w:ascii="Times New Roman" w:hAnsi="Times New Roman" w:cs="Times New Roman"/>
          <w:sz w:val="28"/>
          <w:szCs w:val="28"/>
        </w:rPr>
        <w:t>i+j</w:t>
      </w:r>
      <w:r w:rsidR="009259A4">
        <w:rPr>
          <w:rStyle w:val="fontstyle21"/>
          <w:rFonts w:ascii="Times New Roman" w:hAnsi="Times New Roman" w:cs="Times New Roman"/>
          <w:sz w:val="28"/>
          <w:szCs w:val="28"/>
        </w:rPr>
        <w:t>&lt;=m+n</w:t>
      </w:r>
    </w:p>
    <w:p w14:paraId="751F272F" w14:textId="134AE775" w:rsidR="00AC48F9" w:rsidRPr="00AC48F9" w:rsidRDefault="00AC48F9" w:rsidP="00AC48F9">
      <w:pPr>
        <w:spacing w:line="24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AC48F9">
        <w:rPr>
          <w:rStyle w:val="fontstyle21"/>
          <w:rFonts w:ascii="Times New Roman" w:hAnsi="Times New Roman" w:cs="Times New Roman"/>
          <w:sz w:val="28"/>
          <w:szCs w:val="28"/>
        </w:rPr>
        <w:t xml:space="preserve">addi $t1,$t1,1 </w:t>
      </w:r>
      <w:r>
        <w:rPr>
          <w:rStyle w:val="fontstyle21"/>
          <w:rFonts w:ascii="Times New Roman" w:hAnsi="Times New Roman" w:cs="Times New Roman"/>
          <w:sz w:val="28"/>
          <w:szCs w:val="28"/>
        </w:rPr>
        <w:tab/>
      </w:r>
      <w:r w:rsidRPr="00AC48F9">
        <w:rPr>
          <w:rStyle w:val="fontstyle21"/>
          <w:rFonts w:ascii="Times New Roman" w:hAnsi="Times New Roman" w:cs="Times New Roman"/>
          <w:sz w:val="28"/>
          <w:szCs w:val="28"/>
        </w:rPr>
        <w:t># then part: x=x+1</w:t>
      </w:r>
    </w:p>
    <w:p w14:paraId="472F2D6F" w14:textId="3B9E35D1" w:rsidR="00AC48F9" w:rsidRPr="00AC48F9" w:rsidRDefault="00AC48F9" w:rsidP="00AC48F9">
      <w:pPr>
        <w:spacing w:line="24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AC48F9">
        <w:rPr>
          <w:rStyle w:val="fontstyle21"/>
          <w:rFonts w:ascii="Times New Roman" w:hAnsi="Times New Roman" w:cs="Times New Roman"/>
          <w:sz w:val="28"/>
          <w:szCs w:val="28"/>
        </w:rPr>
        <w:t xml:space="preserve">addi $t3,$zero,1 </w:t>
      </w:r>
      <w:r>
        <w:rPr>
          <w:rStyle w:val="fontstyle21"/>
          <w:rFonts w:ascii="Times New Roman" w:hAnsi="Times New Roman" w:cs="Times New Roman"/>
          <w:sz w:val="28"/>
          <w:szCs w:val="28"/>
        </w:rPr>
        <w:tab/>
      </w:r>
      <w:r w:rsidRPr="00AC48F9">
        <w:rPr>
          <w:rStyle w:val="fontstyle21"/>
          <w:rFonts w:ascii="Times New Roman" w:hAnsi="Times New Roman" w:cs="Times New Roman"/>
          <w:sz w:val="28"/>
          <w:szCs w:val="28"/>
        </w:rPr>
        <w:t># z=1</w:t>
      </w:r>
    </w:p>
    <w:p w14:paraId="77EEE2CC" w14:textId="2E835D4D" w:rsidR="00AC48F9" w:rsidRPr="00AC48F9" w:rsidRDefault="00AC48F9" w:rsidP="00AC48F9">
      <w:pPr>
        <w:spacing w:line="24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AC48F9">
        <w:rPr>
          <w:rStyle w:val="fontstyle21"/>
          <w:rFonts w:ascii="Times New Roman" w:hAnsi="Times New Roman" w:cs="Times New Roman"/>
          <w:sz w:val="28"/>
          <w:szCs w:val="28"/>
        </w:rPr>
        <w:t xml:space="preserve">j endif </w:t>
      </w:r>
      <w:r>
        <w:rPr>
          <w:rStyle w:val="fontstyle21"/>
          <w:rFonts w:ascii="Times New Roman" w:hAnsi="Times New Roman" w:cs="Times New Roman"/>
          <w:sz w:val="28"/>
          <w:szCs w:val="28"/>
        </w:rPr>
        <w:tab/>
      </w:r>
      <w:r>
        <w:rPr>
          <w:rStyle w:val="fontstyle21"/>
          <w:rFonts w:ascii="Times New Roman" w:hAnsi="Times New Roman" w:cs="Times New Roman"/>
          <w:sz w:val="28"/>
          <w:szCs w:val="28"/>
        </w:rPr>
        <w:tab/>
      </w:r>
      <w:r w:rsidRPr="00AC48F9">
        <w:rPr>
          <w:rStyle w:val="fontstyle21"/>
          <w:rFonts w:ascii="Times New Roman" w:hAnsi="Times New Roman" w:cs="Times New Roman"/>
          <w:sz w:val="28"/>
          <w:szCs w:val="28"/>
        </w:rPr>
        <w:t># skip “else” part</w:t>
      </w:r>
    </w:p>
    <w:p w14:paraId="227FA665" w14:textId="77777777" w:rsidR="00AC48F9" w:rsidRPr="00AC48F9" w:rsidRDefault="00AC48F9" w:rsidP="00AC48F9">
      <w:pPr>
        <w:spacing w:line="24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AC48F9">
        <w:rPr>
          <w:rStyle w:val="fontstyle21"/>
          <w:rFonts w:ascii="Times New Roman" w:hAnsi="Times New Roman" w:cs="Times New Roman"/>
          <w:sz w:val="28"/>
          <w:szCs w:val="28"/>
        </w:rPr>
        <w:t>else:</w:t>
      </w:r>
    </w:p>
    <w:p w14:paraId="161F34F4" w14:textId="009F1EA8" w:rsidR="00AC48F9" w:rsidRPr="00AC48F9" w:rsidRDefault="00AC48F9" w:rsidP="00AC48F9">
      <w:pPr>
        <w:spacing w:line="24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AC48F9">
        <w:rPr>
          <w:rStyle w:val="fontstyle21"/>
          <w:rFonts w:ascii="Times New Roman" w:hAnsi="Times New Roman" w:cs="Times New Roman"/>
          <w:sz w:val="28"/>
          <w:szCs w:val="28"/>
        </w:rPr>
        <w:t xml:space="preserve">addi $t2,$t2,-1 </w:t>
      </w:r>
      <w:r>
        <w:rPr>
          <w:rStyle w:val="fontstyle21"/>
          <w:rFonts w:ascii="Times New Roman" w:hAnsi="Times New Roman" w:cs="Times New Roman"/>
          <w:sz w:val="28"/>
          <w:szCs w:val="28"/>
        </w:rPr>
        <w:tab/>
      </w:r>
      <w:r w:rsidRPr="00AC48F9">
        <w:rPr>
          <w:rStyle w:val="fontstyle21"/>
          <w:rFonts w:ascii="Times New Roman" w:hAnsi="Times New Roman" w:cs="Times New Roman"/>
          <w:sz w:val="28"/>
          <w:szCs w:val="28"/>
        </w:rPr>
        <w:t># begin else part: y=y-1</w:t>
      </w:r>
    </w:p>
    <w:p w14:paraId="463F3A53" w14:textId="746470E0" w:rsidR="00AC48F9" w:rsidRPr="00AC48F9" w:rsidRDefault="00AC48F9" w:rsidP="00AC48F9">
      <w:pPr>
        <w:spacing w:line="24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AC48F9">
        <w:rPr>
          <w:rStyle w:val="fontstyle21"/>
          <w:rFonts w:ascii="Times New Roman" w:hAnsi="Times New Roman" w:cs="Times New Roman"/>
          <w:sz w:val="28"/>
          <w:szCs w:val="28"/>
        </w:rPr>
        <w:t xml:space="preserve">add $t3,$t3,$t3 </w:t>
      </w:r>
      <w:r>
        <w:rPr>
          <w:rStyle w:val="fontstyle21"/>
          <w:rFonts w:ascii="Times New Roman" w:hAnsi="Times New Roman" w:cs="Times New Roman"/>
          <w:sz w:val="28"/>
          <w:szCs w:val="28"/>
        </w:rPr>
        <w:tab/>
      </w:r>
      <w:r w:rsidRPr="00AC48F9">
        <w:rPr>
          <w:rStyle w:val="fontstyle21"/>
          <w:rFonts w:ascii="Times New Roman" w:hAnsi="Times New Roman" w:cs="Times New Roman"/>
          <w:sz w:val="28"/>
          <w:szCs w:val="28"/>
        </w:rPr>
        <w:t># z=2*z</w:t>
      </w:r>
    </w:p>
    <w:p w14:paraId="3264B3EB" w14:textId="748050AF" w:rsidR="00E23220" w:rsidRDefault="00AC48F9" w:rsidP="00AC48F9">
      <w:pPr>
        <w:spacing w:line="240" w:lineRule="auto"/>
        <w:rPr>
          <w:rStyle w:val="fontstyle21"/>
          <w:rFonts w:ascii="Times New Roman" w:hAnsi="Times New Roman" w:cs="Times New Roman"/>
          <w:sz w:val="28"/>
          <w:szCs w:val="28"/>
        </w:rPr>
      </w:pPr>
      <w:r w:rsidRPr="00AC48F9">
        <w:rPr>
          <w:rStyle w:val="fontstyle21"/>
          <w:rFonts w:ascii="Times New Roman" w:hAnsi="Times New Roman" w:cs="Times New Roman"/>
          <w:sz w:val="28"/>
          <w:szCs w:val="28"/>
        </w:rPr>
        <w:t>endif:</w:t>
      </w:r>
    </w:p>
    <w:p w14:paraId="79A452C4" w14:textId="3D3C9BF8" w:rsidR="00C40D57" w:rsidRDefault="00C40D57" w:rsidP="00AC48F9">
      <w:pPr>
        <w:spacing w:line="240" w:lineRule="auto"/>
        <w:rPr>
          <w:rStyle w:val="fontstyle21"/>
          <w:rFonts w:ascii="Times New Roman" w:hAnsi="Times New Roman" w:cs="Times New Roman"/>
          <w:sz w:val="32"/>
          <w:szCs w:val="32"/>
        </w:rPr>
      </w:pPr>
      <w:r w:rsidRPr="00C40D57">
        <w:rPr>
          <w:rStyle w:val="fontstyle01"/>
          <w:rFonts w:ascii="Times New Roman" w:hAnsi="Times New Roman" w:cs="Times New Roman"/>
          <w:sz w:val="32"/>
          <w:szCs w:val="32"/>
        </w:rPr>
        <w:t>Assignment 5</w:t>
      </w:r>
      <w:r w:rsidRPr="00C40D57">
        <w:rPr>
          <w:rFonts w:cs="Times New Roman"/>
          <w:b/>
          <w:bCs/>
          <w:color w:val="1F497D"/>
          <w:sz w:val="32"/>
          <w:szCs w:val="32"/>
        </w:rPr>
        <w:br/>
      </w:r>
      <w:r w:rsidRPr="00C40D57">
        <w:rPr>
          <w:rStyle w:val="fontstyle21"/>
          <w:rFonts w:ascii="Times New Roman" w:hAnsi="Times New Roman" w:cs="Times New Roman"/>
          <w:sz w:val="32"/>
          <w:szCs w:val="32"/>
        </w:rPr>
        <w:t>Modify the Assignment 2, so that the condition tested to keep the loop running is</w:t>
      </w:r>
      <w:r w:rsidRPr="00C40D57">
        <w:rPr>
          <w:rFonts w:cs="Times New Roman"/>
          <w:color w:val="000000"/>
          <w:sz w:val="32"/>
          <w:szCs w:val="32"/>
        </w:rPr>
        <w:br/>
      </w:r>
      <w:r w:rsidRPr="00C40D57">
        <w:rPr>
          <w:rStyle w:val="fontstyle21"/>
          <w:rFonts w:ascii="Times New Roman" w:hAnsi="Times New Roman" w:cs="Times New Roman"/>
          <w:sz w:val="32"/>
          <w:szCs w:val="32"/>
        </w:rPr>
        <w:t>a. i &lt;= n</w:t>
      </w:r>
      <w:r w:rsidRPr="00C40D57">
        <w:rPr>
          <w:rFonts w:cs="Times New Roman"/>
          <w:color w:val="000000"/>
          <w:sz w:val="32"/>
          <w:szCs w:val="32"/>
        </w:rPr>
        <w:br/>
      </w:r>
      <w:r w:rsidRPr="00C40D57">
        <w:rPr>
          <w:rStyle w:val="fontstyle21"/>
          <w:rFonts w:ascii="Times New Roman" w:hAnsi="Times New Roman" w:cs="Times New Roman"/>
          <w:sz w:val="32"/>
          <w:szCs w:val="32"/>
        </w:rPr>
        <w:t>b. sum &gt;= 0</w:t>
      </w:r>
      <w:r w:rsidRPr="00C40D57">
        <w:rPr>
          <w:rFonts w:cs="Times New Roman"/>
          <w:color w:val="000000"/>
          <w:sz w:val="32"/>
          <w:szCs w:val="32"/>
        </w:rPr>
        <w:br/>
      </w:r>
      <w:r w:rsidRPr="00C40D57">
        <w:rPr>
          <w:rStyle w:val="fontstyle21"/>
          <w:rFonts w:ascii="Times New Roman" w:hAnsi="Times New Roman" w:cs="Times New Roman"/>
          <w:sz w:val="32"/>
          <w:szCs w:val="32"/>
        </w:rPr>
        <w:t>c. A[i] != 0</w:t>
      </w:r>
    </w:p>
    <w:p w14:paraId="59385FF8" w14:textId="62C695FE" w:rsidR="00C40D57" w:rsidRDefault="00C40D57" w:rsidP="00AC48F9">
      <w:pPr>
        <w:spacing w:line="240" w:lineRule="auto"/>
        <w:rPr>
          <w:rStyle w:val="fontstyle21"/>
          <w:rFonts w:ascii="Times New Roman" w:hAnsi="Times New Roman" w:cs="Times New Roman"/>
          <w:sz w:val="32"/>
          <w:szCs w:val="32"/>
        </w:rPr>
      </w:pPr>
    </w:p>
    <w:p w14:paraId="77751680" w14:textId="24F9E43B" w:rsidR="00C40D57" w:rsidRDefault="008E7FA7" w:rsidP="008E7FA7">
      <w:pPr>
        <w:spacing w:line="240" w:lineRule="auto"/>
        <w:rPr>
          <w:rStyle w:val="fontstyle21"/>
          <w:rFonts w:ascii="Times New Roman" w:hAnsi="Times New Roman" w:cs="Times New Roman"/>
          <w:sz w:val="32"/>
          <w:szCs w:val="32"/>
        </w:rPr>
      </w:pPr>
      <w:r w:rsidRPr="008E7FA7">
        <w:rPr>
          <w:rStyle w:val="fontstyle21"/>
          <w:rFonts w:cs="Times New Roman"/>
          <w:sz w:val="32"/>
          <w:szCs w:val="32"/>
        </w:rPr>
        <w:t>a.</w:t>
      </w:r>
      <w:r>
        <w:rPr>
          <w:rStyle w:val="fontstyle21"/>
          <w:rFonts w:ascii="Times New Roman" w:hAnsi="Times New Roman" w:cs="Times New Roman"/>
          <w:sz w:val="32"/>
          <w:szCs w:val="32"/>
        </w:rPr>
        <w:t xml:space="preserve"> </w:t>
      </w:r>
      <w:r w:rsidR="00C40D57" w:rsidRPr="008E7FA7">
        <w:rPr>
          <w:rStyle w:val="fontstyle21"/>
          <w:rFonts w:ascii="Times New Roman" w:hAnsi="Times New Roman" w:cs="Times New Roman"/>
          <w:sz w:val="32"/>
          <w:szCs w:val="32"/>
        </w:rPr>
        <w:t>i &lt;= n</w:t>
      </w:r>
    </w:p>
    <w:p w14:paraId="21B55F49" w14:textId="77777777" w:rsidR="009F4EC4" w:rsidRDefault="009F4EC4" w:rsidP="008E7FA7">
      <w:pPr>
        <w:spacing w:line="240" w:lineRule="auto"/>
        <w:rPr>
          <w:rStyle w:val="fontstyle21"/>
          <w:rFonts w:ascii="Times New Roman" w:hAnsi="Times New Roman" w:cs="Times New Roman"/>
          <w:sz w:val="32"/>
          <w:szCs w:val="32"/>
        </w:rPr>
      </w:pPr>
    </w:p>
    <w:p w14:paraId="7C918EE2" w14:textId="77777777" w:rsidR="008E7FA7" w:rsidRPr="00A91A1C" w:rsidRDefault="008E7FA7" w:rsidP="008E7FA7">
      <w:pPr>
        <w:spacing w:after="0" w:line="360" w:lineRule="auto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A91A1C">
        <w:rPr>
          <w:rFonts w:eastAsia="Times New Roman" w:cs="Times New Roman"/>
          <w:color w:val="000000"/>
          <w:kern w:val="0"/>
          <w:szCs w:val="28"/>
          <w14:ligatures w14:val="none"/>
        </w:rPr>
        <w:t>.data</w:t>
      </w:r>
    </w:p>
    <w:p w14:paraId="77236BD5" w14:textId="77777777" w:rsidR="008E7FA7" w:rsidRPr="00A91A1C" w:rsidRDefault="008E7FA7" w:rsidP="008E7FA7">
      <w:pPr>
        <w:spacing w:after="0" w:line="360" w:lineRule="auto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A91A1C">
        <w:rPr>
          <w:rFonts w:eastAsia="Times New Roman" w:cs="Times New Roman"/>
          <w:color w:val="000000"/>
          <w:kern w:val="0"/>
          <w:szCs w:val="28"/>
          <w14:ligatures w14:val="none"/>
        </w:rPr>
        <w:t>A: .word 1,2,3,4,5,6,7,8,9</w:t>
      </w:r>
    </w:p>
    <w:p w14:paraId="24ECD4C6" w14:textId="77777777" w:rsidR="008E7FA7" w:rsidRPr="00A91A1C" w:rsidRDefault="008E7FA7" w:rsidP="008E7FA7">
      <w:pPr>
        <w:spacing w:after="0" w:line="360" w:lineRule="auto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A91A1C">
        <w:rPr>
          <w:rFonts w:eastAsia="Times New Roman" w:cs="Times New Roman"/>
          <w:color w:val="000000"/>
          <w:kern w:val="0"/>
          <w:szCs w:val="28"/>
          <w14:ligatures w14:val="none"/>
        </w:rPr>
        <w:t>.text</w:t>
      </w:r>
    </w:p>
    <w:p w14:paraId="2CAB764A" w14:textId="77777777" w:rsidR="008E7FA7" w:rsidRPr="00A91A1C" w:rsidRDefault="008E7FA7" w:rsidP="008E7FA7">
      <w:pPr>
        <w:spacing w:after="0" w:line="360" w:lineRule="auto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A91A1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addi $s3, $zero, 9 </w:t>
      </w:r>
      <w:r>
        <w:rPr>
          <w:rFonts w:eastAsia="Times New Roman" w:cs="Times New Roman"/>
          <w:color w:val="000000"/>
          <w:kern w:val="0"/>
          <w:szCs w:val="28"/>
          <w14:ligatures w14:val="none"/>
        </w:rPr>
        <w:tab/>
        <w:t xml:space="preserve"> </w:t>
      </w:r>
      <w:r>
        <w:rPr>
          <w:rFonts w:eastAsia="Times New Roman" w:cs="Times New Roman"/>
          <w:color w:val="000000"/>
          <w:kern w:val="0"/>
          <w:szCs w:val="28"/>
          <w14:ligatures w14:val="none"/>
        </w:rPr>
        <w:tab/>
      </w:r>
      <w:r w:rsidRPr="00A91A1C">
        <w:rPr>
          <w:rFonts w:eastAsia="Times New Roman" w:cs="Times New Roman"/>
          <w:color w:val="000000"/>
          <w:kern w:val="0"/>
          <w:szCs w:val="28"/>
          <w14:ligatures w14:val="none"/>
        </w:rPr>
        <w:t>#tao so phan tu cua mang</w:t>
      </w:r>
    </w:p>
    <w:p w14:paraId="48E5BDDD" w14:textId="77777777" w:rsidR="008E7FA7" w:rsidRPr="00A91A1C" w:rsidRDefault="008E7FA7" w:rsidP="008E7FA7">
      <w:pPr>
        <w:spacing w:after="0" w:line="360" w:lineRule="auto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A91A1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addi $s4, $zero, 1 </w:t>
      </w:r>
      <w:r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</w:t>
      </w:r>
      <w:r>
        <w:rPr>
          <w:rFonts w:eastAsia="Times New Roman" w:cs="Times New Roman"/>
          <w:color w:val="000000"/>
          <w:kern w:val="0"/>
          <w:szCs w:val="28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8"/>
          <w14:ligatures w14:val="none"/>
        </w:rPr>
        <w:tab/>
      </w:r>
      <w:r w:rsidRPr="00A91A1C">
        <w:rPr>
          <w:rFonts w:eastAsia="Times New Roman" w:cs="Times New Roman"/>
          <w:color w:val="000000"/>
          <w:kern w:val="0"/>
          <w:szCs w:val="28"/>
          <w14:ligatures w14:val="none"/>
        </w:rPr>
        <w:t>#tao buoc nhay</w:t>
      </w:r>
    </w:p>
    <w:p w14:paraId="30B19DFA" w14:textId="77777777" w:rsidR="008E7FA7" w:rsidRPr="00A91A1C" w:rsidRDefault="008E7FA7" w:rsidP="008E7FA7">
      <w:pPr>
        <w:spacing w:after="0" w:line="360" w:lineRule="auto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A91A1C">
        <w:rPr>
          <w:rFonts w:eastAsia="Times New Roman" w:cs="Times New Roman"/>
          <w:color w:val="000000"/>
          <w:kern w:val="0"/>
          <w:szCs w:val="28"/>
          <w14:ligatures w14:val="none"/>
        </w:rPr>
        <w:lastRenderedPageBreak/>
        <w:t xml:space="preserve">la $s2, A </w:t>
      </w:r>
      <w:r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</w:t>
      </w:r>
      <w:r>
        <w:rPr>
          <w:rFonts w:eastAsia="Times New Roman" w:cs="Times New Roman"/>
          <w:color w:val="000000"/>
          <w:kern w:val="0"/>
          <w:szCs w:val="28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8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8"/>
          <w14:ligatures w14:val="none"/>
        </w:rPr>
        <w:tab/>
      </w:r>
      <w:r w:rsidRPr="00A91A1C">
        <w:rPr>
          <w:rFonts w:eastAsia="Times New Roman" w:cs="Times New Roman"/>
          <w:color w:val="000000"/>
          <w:kern w:val="0"/>
          <w:szCs w:val="28"/>
          <w14:ligatures w14:val="none"/>
        </w:rPr>
        <w:t>#Truy nhap thanh ghi $s2 vao dia chi A</w:t>
      </w:r>
    </w:p>
    <w:p w14:paraId="29065FBB" w14:textId="77777777" w:rsidR="008E7FA7" w:rsidRPr="00A91A1C" w:rsidRDefault="008E7FA7" w:rsidP="008E7FA7">
      <w:pPr>
        <w:spacing w:after="0" w:line="360" w:lineRule="auto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A91A1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addi $s6, $zero, 0 </w:t>
      </w:r>
      <w:r>
        <w:rPr>
          <w:rFonts w:eastAsia="Times New Roman" w:cs="Times New Roman"/>
          <w:color w:val="000000"/>
          <w:kern w:val="0"/>
          <w:szCs w:val="28"/>
          <w14:ligatures w14:val="none"/>
        </w:rPr>
        <w:tab/>
        <w:t xml:space="preserve"> </w:t>
      </w:r>
      <w:r>
        <w:rPr>
          <w:rFonts w:eastAsia="Times New Roman" w:cs="Times New Roman"/>
          <w:color w:val="000000"/>
          <w:kern w:val="0"/>
          <w:szCs w:val="28"/>
          <w14:ligatures w14:val="none"/>
        </w:rPr>
        <w:tab/>
      </w:r>
      <w:r w:rsidRPr="00A91A1C">
        <w:rPr>
          <w:rFonts w:eastAsia="Times New Roman" w:cs="Times New Roman"/>
          <w:color w:val="000000"/>
          <w:kern w:val="0"/>
          <w:szCs w:val="28"/>
          <w14:ligatures w14:val="none"/>
        </w:rPr>
        <w:t>#sum = 0</w:t>
      </w:r>
    </w:p>
    <w:p w14:paraId="74934F97" w14:textId="77777777" w:rsidR="008E7FA7" w:rsidRPr="00A91A1C" w:rsidRDefault="008E7FA7" w:rsidP="008E7FA7">
      <w:pPr>
        <w:spacing w:after="0" w:line="360" w:lineRule="auto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A91A1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addi $s1, $zero, 0 </w:t>
      </w:r>
      <w:r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</w:t>
      </w:r>
      <w:r>
        <w:rPr>
          <w:rFonts w:eastAsia="Times New Roman" w:cs="Times New Roman"/>
          <w:color w:val="000000"/>
          <w:kern w:val="0"/>
          <w:szCs w:val="28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8"/>
          <w14:ligatures w14:val="none"/>
        </w:rPr>
        <w:tab/>
      </w:r>
      <w:r w:rsidRPr="00A91A1C">
        <w:rPr>
          <w:rFonts w:eastAsia="Times New Roman" w:cs="Times New Roman"/>
          <w:color w:val="000000"/>
          <w:kern w:val="0"/>
          <w:szCs w:val="28"/>
          <w14:ligatures w14:val="none"/>
        </w:rPr>
        <w:t>#i = 0</w:t>
      </w:r>
    </w:p>
    <w:p w14:paraId="526138B5" w14:textId="77777777" w:rsidR="008E7FA7" w:rsidRPr="00A91A1C" w:rsidRDefault="008E7FA7" w:rsidP="008E7FA7">
      <w:pPr>
        <w:spacing w:after="0" w:line="360" w:lineRule="auto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A91A1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loop: slt $t2, $s1, $s3 </w:t>
      </w:r>
      <w:r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</w:t>
      </w:r>
      <w:r>
        <w:rPr>
          <w:rFonts w:eastAsia="Times New Roman" w:cs="Times New Roman"/>
          <w:color w:val="000000"/>
          <w:kern w:val="0"/>
          <w:szCs w:val="28"/>
          <w14:ligatures w14:val="none"/>
        </w:rPr>
        <w:tab/>
      </w:r>
      <w:r w:rsidRPr="00A91A1C">
        <w:rPr>
          <w:rFonts w:eastAsia="Times New Roman" w:cs="Times New Roman"/>
          <w:color w:val="000000"/>
          <w:kern w:val="0"/>
          <w:szCs w:val="28"/>
          <w14:ligatures w14:val="none"/>
        </w:rPr>
        <w:t># $t2 = i &lt; n ? 1 : 0</w:t>
      </w:r>
    </w:p>
    <w:p w14:paraId="76C96479" w14:textId="77777777" w:rsidR="008E7FA7" w:rsidRPr="00A91A1C" w:rsidRDefault="008E7FA7" w:rsidP="008E7FA7">
      <w:pPr>
        <w:spacing w:after="0" w:line="360" w:lineRule="auto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A91A1C">
        <w:rPr>
          <w:rFonts w:eastAsia="Times New Roman" w:cs="Times New Roman"/>
          <w:color w:val="000000"/>
          <w:kern w:val="0"/>
          <w:szCs w:val="28"/>
          <w14:ligatures w14:val="none"/>
        </w:rPr>
        <w:t>beq $t2, $zero, endloop</w:t>
      </w:r>
    </w:p>
    <w:p w14:paraId="2720654D" w14:textId="77777777" w:rsidR="008E7FA7" w:rsidRPr="00A91A1C" w:rsidRDefault="008E7FA7" w:rsidP="008E7FA7">
      <w:pPr>
        <w:spacing w:after="0" w:line="360" w:lineRule="auto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A91A1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add $t1, $s1, $s1 </w:t>
      </w:r>
      <w:r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</w:t>
      </w:r>
      <w:r>
        <w:rPr>
          <w:rFonts w:eastAsia="Times New Roman" w:cs="Times New Roman"/>
          <w:color w:val="000000"/>
          <w:kern w:val="0"/>
          <w:szCs w:val="28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8"/>
          <w14:ligatures w14:val="none"/>
        </w:rPr>
        <w:tab/>
      </w:r>
      <w:r w:rsidRPr="00A91A1C">
        <w:rPr>
          <w:rFonts w:eastAsia="Times New Roman" w:cs="Times New Roman"/>
          <w:color w:val="000000"/>
          <w:kern w:val="0"/>
          <w:szCs w:val="28"/>
          <w14:ligatures w14:val="none"/>
        </w:rPr>
        <w:t># $t1 = 2 * $s1</w:t>
      </w:r>
    </w:p>
    <w:p w14:paraId="20DB11D1" w14:textId="77777777" w:rsidR="008E7FA7" w:rsidRPr="00A91A1C" w:rsidRDefault="008E7FA7" w:rsidP="008E7FA7">
      <w:pPr>
        <w:spacing w:after="0" w:line="360" w:lineRule="auto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A91A1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add $t1, $t1, $t1 </w:t>
      </w:r>
      <w:r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</w:t>
      </w:r>
      <w:r>
        <w:rPr>
          <w:rFonts w:eastAsia="Times New Roman" w:cs="Times New Roman"/>
          <w:color w:val="000000"/>
          <w:kern w:val="0"/>
          <w:szCs w:val="28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8"/>
          <w14:ligatures w14:val="none"/>
        </w:rPr>
        <w:tab/>
      </w:r>
      <w:r w:rsidRPr="00A91A1C">
        <w:rPr>
          <w:rFonts w:eastAsia="Times New Roman" w:cs="Times New Roman"/>
          <w:color w:val="000000"/>
          <w:kern w:val="0"/>
          <w:szCs w:val="28"/>
          <w14:ligatures w14:val="none"/>
        </w:rPr>
        <w:t># $t1 = 4 * $s1</w:t>
      </w:r>
    </w:p>
    <w:p w14:paraId="0F474669" w14:textId="77777777" w:rsidR="008E7FA7" w:rsidRPr="00A91A1C" w:rsidRDefault="008E7FA7" w:rsidP="008E7FA7">
      <w:pPr>
        <w:spacing w:after="0" w:line="360" w:lineRule="auto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A91A1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add $t1, $t1, $s2 </w:t>
      </w:r>
      <w:r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</w:t>
      </w:r>
      <w:r>
        <w:rPr>
          <w:rFonts w:eastAsia="Times New Roman" w:cs="Times New Roman"/>
          <w:color w:val="000000"/>
          <w:kern w:val="0"/>
          <w:szCs w:val="28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8"/>
          <w14:ligatures w14:val="none"/>
        </w:rPr>
        <w:tab/>
      </w:r>
      <w:r w:rsidRPr="00A91A1C">
        <w:rPr>
          <w:rFonts w:eastAsia="Times New Roman" w:cs="Times New Roman"/>
          <w:color w:val="000000"/>
          <w:kern w:val="0"/>
          <w:szCs w:val="28"/>
          <w14:ligatures w14:val="none"/>
        </w:rPr>
        <w:t># $t1 store the address of A[i]</w:t>
      </w:r>
    </w:p>
    <w:p w14:paraId="3C64E88F" w14:textId="77777777" w:rsidR="008E7FA7" w:rsidRPr="00A91A1C" w:rsidRDefault="008E7FA7" w:rsidP="008E7FA7">
      <w:pPr>
        <w:spacing w:after="0" w:line="360" w:lineRule="auto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A91A1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lw $t0, 0($t1) </w:t>
      </w:r>
      <w:r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</w:t>
      </w:r>
      <w:r>
        <w:rPr>
          <w:rFonts w:eastAsia="Times New Roman" w:cs="Times New Roman"/>
          <w:color w:val="000000"/>
          <w:kern w:val="0"/>
          <w:szCs w:val="28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8"/>
          <w14:ligatures w14:val="none"/>
        </w:rPr>
        <w:tab/>
      </w:r>
      <w:r w:rsidRPr="00A91A1C">
        <w:rPr>
          <w:rFonts w:eastAsia="Times New Roman" w:cs="Times New Roman"/>
          <w:color w:val="000000"/>
          <w:kern w:val="0"/>
          <w:szCs w:val="28"/>
          <w14:ligatures w14:val="none"/>
        </w:rPr>
        <w:t># load value of A[i] in $t0</w:t>
      </w:r>
    </w:p>
    <w:p w14:paraId="063A9B8E" w14:textId="77777777" w:rsidR="008E7FA7" w:rsidRPr="00A91A1C" w:rsidRDefault="008E7FA7" w:rsidP="008E7FA7">
      <w:pPr>
        <w:spacing w:after="0" w:line="360" w:lineRule="auto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A91A1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add $s6, $s6, $t0 </w:t>
      </w:r>
      <w:r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</w:t>
      </w:r>
      <w:r>
        <w:rPr>
          <w:rFonts w:eastAsia="Times New Roman" w:cs="Times New Roman"/>
          <w:color w:val="000000"/>
          <w:kern w:val="0"/>
          <w:szCs w:val="28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8"/>
          <w14:ligatures w14:val="none"/>
        </w:rPr>
        <w:tab/>
      </w:r>
      <w:r w:rsidRPr="00A91A1C">
        <w:rPr>
          <w:rFonts w:eastAsia="Times New Roman" w:cs="Times New Roman"/>
          <w:color w:val="000000"/>
          <w:kern w:val="0"/>
          <w:szCs w:val="28"/>
          <w14:ligatures w14:val="none"/>
        </w:rPr>
        <w:t># sum = sum + A[i]</w:t>
      </w:r>
    </w:p>
    <w:p w14:paraId="116E55C1" w14:textId="77777777" w:rsidR="008E7FA7" w:rsidRPr="00A91A1C" w:rsidRDefault="008E7FA7" w:rsidP="008E7FA7">
      <w:pPr>
        <w:spacing w:after="0" w:line="360" w:lineRule="auto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A91A1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add $s1, $s1, $s4 </w:t>
      </w:r>
      <w:r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</w:t>
      </w:r>
      <w:r>
        <w:rPr>
          <w:rFonts w:eastAsia="Times New Roman" w:cs="Times New Roman"/>
          <w:color w:val="000000"/>
          <w:kern w:val="0"/>
          <w:szCs w:val="28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8"/>
          <w14:ligatures w14:val="none"/>
        </w:rPr>
        <w:tab/>
      </w:r>
      <w:r w:rsidRPr="00A91A1C">
        <w:rPr>
          <w:rFonts w:eastAsia="Times New Roman" w:cs="Times New Roman"/>
          <w:color w:val="000000"/>
          <w:kern w:val="0"/>
          <w:szCs w:val="28"/>
          <w14:ligatures w14:val="none"/>
        </w:rPr>
        <w:t># i = i + step</w:t>
      </w:r>
    </w:p>
    <w:p w14:paraId="50DC854F" w14:textId="77777777" w:rsidR="008E7FA7" w:rsidRPr="00A91A1C" w:rsidRDefault="008E7FA7" w:rsidP="008E7FA7">
      <w:pPr>
        <w:spacing w:after="0" w:line="360" w:lineRule="auto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A91A1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j loop </w:t>
      </w:r>
      <w:r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</w:t>
      </w:r>
      <w:r>
        <w:rPr>
          <w:rFonts w:eastAsia="Times New Roman" w:cs="Times New Roman"/>
          <w:color w:val="000000"/>
          <w:kern w:val="0"/>
          <w:szCs w:val="28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8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8"/>
          <w14:ligatures w14:val="none"/>
        </w:rPr>
        <w:tab/>
      </w:r>
      <w:r w:rsidRPr="00A91A1C">
        <w:rPr>
          <w:rFonts w:eastAsia="Times New Roman" w:cs="Times New Roman"/>
          <w:color w:val="000000"/>
          <w:kern w:val="0"/>
          <w:szCs w:val="28"/>
          <w14:ligatures w14:val="none"/>
        </w:rPr>
        <w:t># goto loop</w:t>
      </w:r>
    </w:p>
    <w:p w14:paraId="36F30A61" w14:textId="77777777" w:rsidR="008E7FA7" w:rsidRDefault="008E7FA7" w:rsidP="008E7FA7">
      <w:pPr>
        <w:spacing w:after="0" w:line="360" w:lineRule="auto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A91A1C">
        <w:rPr>
          <w:rFonts w:eastAsia="Times New Roman" w:cs="Times New Roman"/>
          <w:color w:val="000000"/>
          <w:kern w:val="0"/>
          <w:szCs w:val="28"/>
          <w14:ligatures w14:val="none"/>
        </w:rPr>
        <w:t>endloop:</w:t>
      </w:r>
    </w:p>
    <w:p w14:paraId="5B30DCC0" w14:textId="0F2E7354" w:rsidR="008E7FA7" w:rsidRDefault="008E7FA7" w:rsidP="008E7FA7">
      <w:pPr>
        <w:spacing w:line="240" w:lineRule="auto"/>
        <w:rPr>
          <w:rStyle w:val="fontstyle21"/>
          <w:rFonts w:ascii="Times New Roman" w:hAnsi="Times New Roman" w:cs="Times New Roman"/>
          <w:sz w:val="32"/>
          <w:szCs w:val="32"/>
        </w:rPr>
      </w:pPr>
    </w:p>
    <w:p w14:paraId="040B0B3A" w14:textId="06D79CBC" w:rsidR="008E7FA7" w:rsidRPr="008E7FA7" w:rsidRDefault="008E7FA7" w:rsidP="00641CB4">
      <w:pPr>
        <w:rPr>
          <w:rStyle w:val="fontstyle21"/>
          <w:rFonts w:ascii="Times New Roman" w:hAnsi="Times New Roman" w:cs="Times New Roman"/>
          <w:sz w:val="32"/>
          <w:szCs w:val="32"/>
        </w:rPr>
      </w:pPr>
      <w:r w:rsidRPr="00C40D57">
        <w:rPr>
          <w:rStyle w:val="fontstyle21"/>
          <w:rFonts w:ascii="Times New Roman" w:hAnsi="Times New Roman" w:cs="Times New Roman"/>
          <w:sz w:val="32"/>
          <w:szCs w:val="32"/>
        </w:rPr>
        <w:t>b. sum &gt;= 0</w:t>
      </w:r>
      <w:r w:rsidRPr="00C40D57">
        <w:rPr>
          <w:rFonts w:cs="Times New Roman"/>
          <w:color w:val="000000"/>
          <w:sz w:val="32"/>
          <w:szCs w:val="32"/>
        </w:rPr>
        <w:br/>
      </w:r>
      <w:r>
        <w:rPr>
          <w:rStyle w:val="fontstyle21"/>
          <w:rFonts w:ascii="Times New Roman" w:hAnsi="Times New Roman" w:cs="Times New Roman"/>
          <w:sz w:val="32"/>
          <w:szCs w:val="32"/>
        </w:rPr>
        <w:br/>
      </w:r>
    </w:p>
    <w:p w14:paraId="7D179102" w14:textId="77777777" w:rsidR="009F4EC4" w:rsidRPr="009F4EC4" w:rsidRDefault="009F4EC4" w:rsidP="009F4EC4">
      <w:pPr>
        <w:spacing w:after="0" w:line="360" w:lineRule="auto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F4EC4">
        <w:rPr>
          <w:rFonts w:eastAsia="Times New Roman" w:cs="Times New Roman"/>
          <w:color w:val="000000"/>
          <w:kern w:val="0"/>
          <w:szCs w:val="28"/>
          <w14:ligatures w14:val="none"/>
        </w:rPr>
        <w:t>.data</w:t>
      </w:r>
    </w:p>
    <w:p w14:paraId="0C22E254" w14:textId="77777777" w:rsidR="009F4EC4" w:rsidRPr="009F4EC4" w:rsidRDefault="009F4EC4" w:rsidP="009F4EC4">
      <w:pPr>
        <w:spacing w:after="0" w:line="360" w:lineRule="auto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F4EC4">
        <w:rPr>
          <w:rFonts w:eastAsia="Times New Roman" w:cs="Times New Roman"/>
          <w:color w:val="000000"/>
          <w:kern w:val="0"/>
          <w:szCs w:val="28"/>
          <w14:ligatures w14:val="none"/>
        </w:rPr>
        <w:t>A: .word 1,2,3,4,5,-6,7,8,-9,10</w:t>
      </w:r>
    </w:p>
    <w:p w14:paraId="315179DF" w14:textId="77777777" w:rsidR="009F4EC4" w:rsidRPr="009F4EC4" w:rsidRDefault="009F4EC4" w:rsidP="009F4EC4">
      <w:pPr>
        <w:spacing w:after="0" w:line="360" w:lineRule="auto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F4EC4">
        <w:rPr>
          <w:rFonts w:eastAsia="Times New Roman" w:cs="Times New Roman"/>
          <w:color w:val="000000"/>
          <w:kern w:val="0"/>
          <w:szCs w:val="28"/>
          <w14:ligatures w14:val="none"/>
        </w:rPr>
        <w:t>.text</w:t>
      </w:r>
    </w:p>
    <w:p w14:paraId="1DBD332F" w14:textId="77777777" w:rsidR="009F4EC4" w:rsidRPr="009F4EC4" w:rsidRDefault="009F4EC4" w:rsidP="009F4EC4">
      <w:pPr>
        <w:spacing w:after="0" w:line="360" w:lineRule="auto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F4EC4">
        <w:rPr>
          <w:rFonts w:eastAsia="Times New Roman" w:cs="Times New Roman"/>
          <w:color w:val="000000"/>
          <w:kern w:val="0"/>
          <w:szCs w:val="28"/>
          <w14:ligatures w14:val="none"/>
        </w:rPr>
        <w:t>addi $s3, $zero, 10</w:t>
      </w:r>
    </w:p>
    <w:p w14:paraId="7E615D60" w14:textId="77777777" w:rsidR="009F4EC4" w:rsidRPr="009F4EC4" w:rsidRDefault="009F4EC4" w:rsidP="009F4EC4">
      <w:pPr>
        <w:spacing w:after="0" w:line="360" w:lineRule="auto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F4EC4">
        <w:rPr>
          <w:rFonts w:eastAsia="Times New Roman" w:cs="Times New Roman"/>
          <w:color w:val="000000"/>
          <w:kern w:val="0"/>
          <w:szCs w:val="28"/>
          <w14:ligatures w14:val="none"/>
        </w:rPr>
        <w:t>addi $s4, $zero, 1</w:t>
      </w:r>
    </w:p>
    <w:p w14:paraId="78481AC4" w14:textId="77777777" w:rsidR="009F4EC4" w:rsidRPr="009F4EC4" w:rsidRDefault="009F4EC4" w:rsidP="009F4EC4">
      <w:pPr>
        <w:spacing w:after="0" w:line="360" w:lineRule="auto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F4EC4">
        <w:rPr>
          <w:rFonts w:eastAsia="Times New Roman" w:cs="Times New Roman"/>
          <w:color w:val="000000"/>
          <w:kern w:val="0"/>
          <w:szCs w:val="28"/>
          <w14:ligatures w14:val="none"/>
        </w:rPr>
        <w:t>la $s2,A</w:t>
      </w:r>
    </w:p>
    <w:p w14:paraId="0137CAD1" w14:textId="77777777" w:rsidR="009F4EC4" w:rsidRPr="009F4EC4" w:rsidRDefault="009F4EC4" w:rsidP="009F4EC4">
      <w:pPr>
        <w:spacing w:after="0" w:line="360" w:lineRule="auto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F4EC4">
        <w:rPr>
          <w:rFonts w:eastAsia="Times New Roman" w:cs="Times New Roman"/>
          <w:color w:val="000000"/>
          <w:kern w:val="0"/>
          <w:szCs w:val="28"/>
          <w14:ligatures w14:val="none"/>
        </w:rPr>
        <w:t>addi $s5, $zero, 0 #sum = 0</w:t>
      </w:r>
    </w:p>
    <w:p w14:paraId="546C5FE8" w14:textId="77777777" w:rsidR="009F4EC4" w:rsidRPr="009F4EC4" w:rsidRDefault="009F4EC4" w:rsidP="009F4EC4">
      <w:pPr>
        <w:spacing w:after="0" w:line="360" w:lineRule="auto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F4EC4">
        <w:rPr>
          <w:rFonts w:eastAsia="Times New Roman" w:cs="Times New Roman"/>
          <w:color w:val="000000"/>
          <w:kern w:val="0"/>
          <w:szCs w:val="28"/>
          <w14:ligatures w14:val="none"/>
        </w:rPr>
        <w:t>addi $s1, $zero, 0 #i = 0</w:t>
      </w:r>
    </w:p>
    <w:p w14:paraId="5CA83906" w14:textId="77777777" w:rsidR="009F4EC4" w:rsidRPr="009F4EC4" w:rsidRDefault="009F4EC4" w:rsidP="009F4EC4">
      <w:pPr>
        <w:spacing w:after="0" w:line="360" w:lineRule="auto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F4EC4">
        <w:rPr>
          <w:rFonts w:eastAsia="Times New Roman" w:cs="Times New Roman"/>
          <w:color w:val="000000"/>
          <w:kern w:val="0"/>
          <w:szCs w:val="28"/>
          <w14:ligatures w14:val="none"/>
        </w:rPr>
        <w:t>loop:</w:t>
      </w:r>
    </w:p>
    <w:p w14:paraId="3CA07625" w14:textId="77777777" w:rsidR="009F4EC4" w:rsidRPr="009F4EC4" w:rsidRDefault="009F4EC4" w:rsidP="009F4EC4">
      <w:pPr>
        <w:spacing w:after="0" w:line="360" w:lineRule="auto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F4EC4">
        <w:rPr>
          <w:rFonts w:eastAsia="Times New Roman" w:cs="Times New Roman"/>
          <w:color w:val="000000"/>
          <w:kern w:val="0"/>
          <w:szCs w:val="28"/>
          <w14:ligatures w14:val="none"/>
        </w:rPr>
        <w:t>bltz $s5, endloop # endloop if sum &lt; 0</w:t>
      </w:r>
    </w:p>
    <w:p w14:paraId="72E1308C" w14:textId="77777777" w:rsidR="009F4EC4" w:rsidRPr="009F4EC4" w:rsidRDefault="009F4EC4" w:rsidP="009F4EC4">
      <w:pPr>
        <w:spacing w:after="0" w:line="360" w:lineRule="auto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F4EC4">
        <w:rPr>
          <w:rFonts w:eastAsia="Times New Roman" w:cs="Times New Roman"/>
          <w:color w:val="000000"/>
          <w:kern w:val="0"/>
          <w:szCs w:val="28"/>
          <w14:ligatures w14:val="none"/>
        </w:rPr>
        <w:t>add $t1,$s1,$s1 #$t1=2*$s1add $t1,$t1,$t1 #$t1=4*$s1</w:t>
      </w:r>
    </w:p>
    <w:p w14:paraId="44105329" w14:textId="77777777" w:rsidR="009F4EC4" w:rsidRPr="009F4EC4" w:rsidRDefault="009F4EC4" w:rsidP="009F4EC4">
      <w:pPr>
        <w:spacing w:after="0" w:line="360" w:lineRule="auto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F4EC4">
        <w:rPr>
          <w:rFonts w:eastAsia="Times New Roman" w:cs="Times New Roman"/>
          <w:color w:val="000000"/>
          <w:kern w:val="0"/>
          <w:szCs w:val="28"/>
          <w14:ligatures w14:val="none"/>
        </w:rPr>
        <w:lastRenderedPageBreak/>
        <w:t>add $t1,$t1,$s2 #$t1 store the address of A[i]</w:t>
      </w:r>
    </w:p>
    <w:p w14:paraId="41531FBD" w14:textId="77777777" w:rsidR="009F4EC4" w:rsidRPr="009F4EC4" w:rsidRDefault="009F4EC4" w:rsidP="009F4EC4">
      <w:pPr>
        <w:spacing w:after="0" w:line="360" w:lineRule="auto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F4EC4">
        <w:rPr>
          <w:rFonts w:eastAsia="Times New Roman" w:cs="Times New Roman"/>
          <w:color w:val="000000"/>
          <w:kern w:val="0"/>
          <w:szCs w:val="28"/>
          <w14:ligatures w14:val="none"/>
        </w:rPr>
        <w:t>lw $t0,0($t1) #load value of A[i] in$t0</w:t>
      </w:r>
    </w:p>
    <w:p w14:paraId="2CF57951" w14:textId="77777777" w:rsidR="009F4EC4" w:rsidRPr="009F4EC4" w:rsidRDefault="009F4EC4" w:rsidP="009F4EC4">
      <w:pPr>
        <w:spacing w:after="0" w:line="360" w:lineRule="auto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F4EC4">
        <w:rPr>
          <w:rFonts w:eastAsia="Times New Roman" w:cs="Times New Roman"/>
          <w:color w:val="000000"/>
          <w:kern w:val="0"/>
          <w:szCs w:val="28"/>
          <w14:ligatures w14:val="none"/>
        </w:rPr>
        <w:t>add $s5,$s5,$t0 #sum=sum+A[i]</w:t>
      </w:r>
    </w:p>
    <w:p w14:paraId="603BE23A" w14:textId="77777777" w:rsidR="009F4EC4" w:rsidRPr="009F4EC4" w:rsidRDefault="009F4EC4" w:rsidP="009F4EC4">
      <w:pPr>
        <w:spacing w:after="0" w:line="360" w:lineRule="auto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F4EC4">
        <w:rPr>
          <w:rFonts w:eastAsia="Times New Roman" w:cs="Times New Roman"/>
          <w:color w:val="000000"/>
          <w:kern w:val="0"/>
          <w:szCs w:val="28"/>
          <w14:ligatures w14:val="none"/>
        </w:rPr>
        <w:t>add $s1,$s1,$s4 #i=i+step</w:t>
      </w:r>
    </w:p>
    <w:p w14:paraId="7462C80C" w14:textId="77777777" w:rsidR="009F4EC4" w:rsidRPr="009F4EC4" w:rsidRDefault="009F4EC4" w:rsidP="009F4EC4">
      <w:pPr>
        <w:spacing w:after="0" w:line="360" w:lineRule="auto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F4EC4">
        <w:rPr>
          <w:rFonts w:eastAsia="Times New Roman" w:cs="Times New Roman"/>
          <w:color w:val="000000"/>
          <w:kern w:val="0"/>
          <w:szCs w:val="28"/>
          <w14:ligatures w14:val="none"/>
        </w:rPr>
        <w:t>j loop #goto loop</w:t>
      </w:r>
    </w:p>
    <w:p w14:paraId="354676B3" w14:textId="461541AB" w:rsidR="008E7FA7" w:rsidRDefault="009F4EC4" w:rsidP="009F4EC4">
      <w:pPr>
        <w:spacing w:after="0" w:line="360" w:lineRule="auto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F4EC4">
        <w:rPr>
          <w:rFonts w:eastAsia="Times New Roman" w:cs="Times New Roman"/>
          <w:color w:val="000000"/>
          <w:kern w:val="0"/>
          <w:szCs w:val="28"/>
          <w14:ligatures w14:val="none"/>
        </w:rPr>
        <w:t>endloop:</w:t>
      </w:r>
    </w:p>
    <w:p w14:paraId="38852845" w14:textId="6766AF2A" w:rsidR="009F4EC4" w:rsidRDefault="009F4EC4" w:rsidP="009F4EC4">
      <w:pPr>
        <w:spacing w:after="0" w:line="360" w:lineRule="auto"/>
        <w:rPr>
          <w:rFonts w:eastAsia="Times New Roman" w:cs="Times New Roman"/>
          <w:color w:val="000000"/>
          <w:kern w:val="0"/>
          <w:szCs w:val="28"/>
          <w14:ligatures w14:val="none"/>
        </w:rPr>
      </w:pPr>
    </w:p>
    <w:p w14:paraId="59553D3E" w14:textId="77777777" w:rsidR="009F4EC4" w:rsidRDefault="009F4EC4" w:rsidP="009F4EC4">
      <w:pPr>
        <w:spacing w:line="240" w:lineRule="auto"/>
        <w:rPr>
          <w:rStyle w:val="fontstyle21"/>
          <w:rFonts w:ascii="Times New Roman" w:hAnsi="Times New Roman" w:cs="Times New Roman"/>
          <w:sz w:val="32"/>
          <w:szCs w:val="32"/>
        </w:rPr>
      </w:pPr>
      <w:r w:rsidRPr="00C40D57">
        <w:rPr>
          <w:rStyle w:val="fontstyle21"/>
          <w:rFonts w:ascii="Times New Roman" w:hAnsi="Times New Roman" w:cs="Times New Roman"/>
          <w:sz w:val="32"/>
          <w:szCs w:val="32"/>
        </w:rPr>
        <w:t>c. A[i] != 0</w:t>
      </w:r>
    </w:p>
    <w:p w14:paraId="2C8FEEFD" w14:textId="77777777" w:rsidR="009F4EC4" w:rsidRDefault="009F4EC4" w:rsidP="009F4EC4">
      <w:pPr>
        <w:spacing w:after="0" w:line="360" w:lineRule="auto"/>
        <w:rPr>
          <w:rFonts w:ascii="CIDFont+F1" w:hAnsi="CIDFont+F1"/>
          <w:color w:val="000000"/>
          <w:sz w:val="26"/>
          <w:szCs w:val="26"/>
        </w:rPr>
      </w:pPr>
    </w:p>
    <w:p w14:paraId="695ABEC3" w14:textId="11741C43" w:rsidR="009F4EC4" w:rsidRDefault="009F4EC4" w:rsidP="009F4EC4">
      <w:pPr>
        <w:spacing w:after="0" w:line="360" w:lineRule="auto"/>
        <w:rPr>
          <w:rFonts w:ascii="CIDFont+F1" w:hAnsi="CIDFont+F1"/>
          <w:color w:val="000000"/>
          <w:sz w:val="26"/>
          <w:szCs w:val="26"/>
        </w:rPr>
      </w:pPr>
      <w:r>
        <w:rPr>
          <w:rFonts w:ascii="CIDFont+F1" w:hAnsi="CIDFont+F1"/>
          <w:color w:val="000000"/>
          <w:sz w:val="26"/>
          <w:szCs w:val="26"/>
        </w:rPr>
        <w:t>.</w:t>
      </w:r>
      <w:r w:rsidRPr="009F4EC4">
        <w:rPr>
          <w:rFonts w:ascii="CIDFont+F1" w:hAnsi="CIDFont+F1"/>
          <w:color w:val="000000"/>
          <w:sz w:val="26"/>
          <w:szCs w:val="26"/>
        </w:rPr>
        <w:t>data</w:t>
      </w:r>
      <w:r w:rsidRPr="009F4EC4">
        <w:rPr>
          <w:rFonts w:ascii="CIDFont+F1" w:hAnsi="CIDFont+F1"/>
          <w:color w:val="000000"/>
          <w:sz w:val="26"/>
          <w:szCs w:val="26"/>
        </w:rPr>
        <w:br/>
        <w:t>A: .word 1,2,3,0,5,6,7,8,9,10</w:t>
      </w:r>
      <w:r w:rsidRPr="009F4EC4">
        <w:rPr>
          <w:rFonts w:ascii="CIDFont+F1" w:hAnsi="CIDFont+F1"/>
          <w:color w:val="000000"/>
          <w:sz w:val="26"/>
          <w:szCs w:val="26"/>
        </w:rPr>
        <w:br/>
        <w:t>.text</w:t>
      </w:r>
      <w:r w:rsidRPr="009F4EC4">
        <w:rPr>
          <w:rFonts w:ascii="CIDFont+F1" w:hAnsi="CIDFont+F1"/>
          <w:color w:val="000000"/>
          <w:sz w:val="26"/>
          <w:szCs w:val="26"/>
        </w:rPr>
        <w:br/>
        <w:t>addi $s3, $zero, 10</w:t>
      </w:r>
      <w:r w:rsidRPr="009F4EC4">
        <w:rPr>
          <w:rFonts w:ascii="CIDFont+F1" w:hAnsi="CIDFont+F1"/>
          <w:color w:val="000000"/>
          <w:sz w:val="26"/>
          <w:szCs w:val="26"/>
        </w:rPr>
        <w:br/>
        <w:t>addi $s4, $zero, 1</w:t>
      </w:r>
      <w:r w:rsidRPr="009F4EC4">
        <w:rPr>
          <w:rFonts w:ascii="CIDFont+F1" w:hAnsi="CIDFont+F1"/>
          <w:color w:val="000000"/>
          <w:sz w:val="26"/>
          <w:szCs w:val="26"/>
        </w:rPr>
        <w:br/>
        <w:t>la $s2,A</w:t>
      </w:r>
      <w:r w:rsidRPr="009F4EC4">
        <w:rPr>
          <w:rFonts w:ascii="CIDFont+F1" w:hAnsi="CIDFont+F1"/>
          <w:color w:val="000000"/>
          <w:sz w:val="26"/>
          <w:szCs w:val="26"/>
        </w:rPr>
        <w:br/>
        <w:t xml:space="preserve">addi $s5, $zero, 0 </w:t>
      </w:r>
      <w:r>
        <w:rPr>
          <w:rFonts w:ascii="CIDFont+F1" w:hAnsi="CIDFont+F1"/>
          <w:color w:val="000000"/>
          <w:sz w:val="26"/>
          <w:szCs w:val="26"/>
        </w:rPr>
        <w:tab/>
      </w:r>
      <w:r w:rsidRPr="009F4EC4">
        <w:rPr>
          <w:rFonts w:ascii="CIDFont+F1" w:hAnsi="CIDFont+F1"/>
          <w:color w:val="000000"/>
          <w:sz w:val="26"/>
          <w:szCs w:val="26"/>
        </w:rPr>
        <w:t>#sum = 0</w:t>
      </w:r>
      <w:r w:rsidRPr="009F4EC4">
        <w:rPr>
          <w:rFonts w:ascii="CIDFont+F1" w:hAnsi="CIDFont+F1"/>
          <w:color w:val="000000"/>
          <w:sz w:val="26"/>
          <w:szCs w:val="26"/>
        </w:rPr>
        <w:br/>
        <w:t xml:space="preserve">addi $s1, $zero, 0 </w:t>
      </w:r>
      <w:r>
        <w:rPr>
          <w:rFonts w:ascii="CIDFont+F1" w:hAnsi="CIDFont+F1"/>
          <w:color w:val="000000"/>
          <w:sz w:val="26"/>
          <w:szCs w:val="26"/>
        </w:rPr>
        <w:tab/>
      </w:r>
      <w:r w:rsidRPr="009F4EC4">
        <w:rPr>
          <w:rFonts w:ascii="CIDFont+F1" w:hAnsi="CIDFont+F1"/>
          <w:color w:val="000000"/>
          <w:sz w:val="26"/>
          <w:szCs w:val="26"/>
        </w:rPr>
        <w:t>#i = 0</w:t>
      </w:r>
      <w:r w:rsidRPr="009F4EC4">
        <w:rPr>
          <w:rFonts w:ascii="CIDFont+F1" w:hAnsi="CIDFont+F1"/>
          <w:color w:val="000000"/>
          <w:sz w:val="26"/>
          <w:szCs w:val="26"/>
        </w:rPr>
        <w:br/>
        <w:t>loop:</w:t>
      </w:r>
      <w:r w:rsidRPr="009F4EC4">
        <w:rPr>
          <w:rFonts w:ascii="CIDFont+F1" w:hAnsi="CIDFont+F1"/>
          <w:color w:val="000000"/>
          <w:sz w:val="26"/>
          <w:szCs w:val="26"/>
        </w:rPr>
        <w:br/>
        <w:t xml:space="preserve">add $t1,$s1,$s1 </w:t>
      </w:r>
      <w:r>
        <w:rPr>
          <w:rFonts w:ascii="CIDFont+F1" w:hAnsi="CIDFont+F1"/>
          <w:color w:val="000000"/>
          <w:sz w:val="26"/>
          <w:szCs w:val="26"/>
        </w:rPr>
        <w:tab/>
      </w:r>
      <w:r w:rsidRPr="009F4EC4">
        <w:rPr>
          <w:rFonts w:ascii="CIDFont+F1" w:hAnsi="CIDFont+F1"/>
          <w:color w:val="000000"/>
          <w:sz w:val="26"/>
          <w:szCs w:val="26"/>
        </w:rPr>
        <w:t>#$t1=2*$s1</w:t>
      </w:r>
      <w:r w:rsidRPr="009F4EC4">
        <w:rPr>
          <w:rFonts w:ascii="CIDFont+F1" w:hAnsi="CIDFont+F1"/>
          <w:color w:val="000000"/>
          <w:sz w:val="26"/>
          <w:szCs w:val="26"/>
        </w:rPr>
        <w:br/>
        <w:t xml:space="preserve">add $t1,$t1,$t1 </w:t>
      </w:r>
      <w:r>
        <w:rPr>
          <w:rFonts w:ascii="CIDFont+F1" w:hAnsi="CIDFont+F1"/>
          <w:color w:val="000000"/>
          <w:sz w:val="26"/>
          <w:szCs w:val="26"/>
        </w:rPr>
        <w:tab/>
      </w:r>
      <w:r w:rsidRPr="009F4EC4">
        <w:rPr>
          <w:rFonts w:ascii="CIDFont+F1" w:hAnsi="CIDFont+F1"/>
          <w:color w:val="000000"/>
          <w:sz w:val="26"/>
          <w:szCs w:val="26"/>
        </w:rPr>
        <w:t>#$t1=4*$s1</w:t>
      </w:r>
      <w:r w:rsidRPr="009F4EC4">
        <w:rPr>
          <w:rFonts w:ascii="CIDFont+F1" w:hAnsi="CIDFont+F1"/>
          <w:color w:val="000000"/>
          <w:sz w:val="26"/>
          <w:szCs w:val="26"/>
        </w:rPr>
        <w:br/>
        <w:t xml:space="preserve">add $t1,$t1,$s2 </w:t>
      </w:r>
      <w:r>
        <w:rPr>
          <w:rFonts w:ascii="CIDFont+F1" w:hAnsi="CIDFont+F1"/>
          <w:color w:val="000000"/>
          <w:sz w:val="26"/>
          <w:szCs w:val="26"/>
        </w:rPr>
        <w:tab/>
      </w:r>
      <w:r w:rsidRPr="009F4EC4">
        <w:rPr>
          <w:rFonts w:ascii="CIDFont+F1" w:hAnsi="CIDFont+F1"/>
          <w:color w:val="000000"/>
          <w:sz w:val="26"/>
          <w:szCs w:val="26"/>
        </w:rPr>
        <w:t>#$t1 store the address of A[i]</w:t>
      </w:r>
      <w:r w:rsidRPr="009F4EC4">
        <w:rPr>
          <w:rFonts w:ascii="CIDFont+F1" w:hAnsi="CIDFont+F1"/>
          <w:color w:val="000000"/>
          <w:sz w:val="26"/>
          <w:szCs w:val="26"/>
        </w:rPr>
        <w:br/>
        <w:t xml:space="preserve">lw $t0,0($t1) </w:t>
      </w:r>
      <w:r>
        <w:rPr>
          <w:rFonts w:ascii="CIDFont+F1" w:hAnsi="CIDFont+F1"/>
          <w:color w:val="000000"/>
          <w:sz w:val="26"/>
          <w:szCs w:val="26"/>
        </w:rPr>
        <w:tab/>
      </w:r>
      <w:r w:rsidRPr="009F4EC4">
        <w:rPr>
          <w:rFonts w:ascii="CIDFont+F1" w:hAnsi="CIDFont+F1"/>
          <w:color w:val="000000"/>
          <w:sz w:val="26"/>
          <w:szCs w:val="26"/>
        </w:rPr>
        <w:t>#load value of A[i] in $t0</w:t>
      </w:r>
      <w:r w:rsidRPr="009F4EC4">
        <w:rPr>
          <w:rFonts w:ascii="CIDFont+F1" w:hAnsi="CIDFont+F1"/>
          <w:color w:val="000000"/>
          <w:sz w:val="26"/>
          <w:szCs w:val="26"/>
        </w:rPr>
        <w:br/>
        <w:t xml:space="preserve">beqz $t0, endloop </w:t>
      </w:r>
      <w:r>
        <w:rPr>
          <w:rFonts w:ascii="CIDFont+F1" w:hAnsi="CIDFont+F1"/>
          <w:color w:val="000000"/>
          <w:sz w:val="26"/>
          <w:szCs w:val="26"/>
        </w:rPr>
        <w:tab/>
      </w:r>
      <w:r w:rsidRPr="009F4EC4">
        <w:rPr>
          <w:rFonts w:ascii="CIDFont+F1" w:hAnsi="CIDFont+F1"/>
          <w:color w:val="000000"/>
          <w:sz w:val="26"/>
          <w:szCs w:val="26"/>
        </w:rPr>
        <w:t># endloop if A[i] == 0</w:t>
      </w:r>
      <w:r w:rsidRPr="009F4EC4">
        <w:rPr>
          <w:rFonts w:ascii="CIDFont+F1" w:hAnsi="CIDFont+F1"/>
          <w:color w:val="000000"/>
          <w:sz w:val="26"/>
          <w:szCs w:val="26"/>
        </w:rPr>
        <w:br/>
        <w:t xml:space="preserve">add $s5,$s5,$t0 </w:t>
      </w:r>
      <w:r>
        <w:rPr>
          <w:rFonts w:ascii="CIDFont+F1" w:hAnsi="CIDFont+F1"/>
          <w:color w:val="000000"/>
          <w:sz w:val="26"/>
          <w:szCs w:val="26"/>
        </w:rPr>
        <w:tab/>
      </w:r>
      <w:r w:rsidRPr="009F4EC4">
        <w:rPr>
          <w:rFonts w:ascii="CIDFont+F1" w:hAnsi="CIDFont+F1"/>
          <w:color w:val="000000"/>
          <w:sz w:val="26"/>
          <w:szCs w:val="26"/>
        </w:rPr>
        <w:t>#sum=sum+A[i]</w:t>
      </w:r>
      <w:r w:rsidRPr="009F4EC4">
        <w:br/>
      </w:r>
      <w:r w:rsidRPr="009F4EC4">
        <w:rPr>
          <w:rFonts w:ascii="CIDFont+F1" w:hAnsi="CIDFont+F1"/>
          <w:color w:val="000000"/>
          <w:sz w:val="26"/>
          <w:szCs w:val="26"/>
        </w:rPr>
        <w:t xml:space="preserve">add $s1,$s1,$s4 </w:t>
      </w:r>
      <w:r>
        <w:rPr>
          <w:rFonts w:ascii="CIDFont+F1" w:hAnsi="CIDFont+F1"/>
          <w:color w:val="000000"/>
          <w:sz w:val="26"/>
          <w:szCs w:val="26"/>
        </w:rPr>
        <w:tab/>
      </w:r>
      <w:r w:rsidRPr="009F4EC4">
        <w:rPr>
          <w:rFonts w:ascii="CIDFont+F1" w:hAnsi="CIDFont+F1"/>
          <w:color w:val="000000"/>
          <w:sz w:val="26"/>
          <w:szCs w:val="26"/>
        </w:rPr>
        <w:t>#i=i+step</w:t>
      </w:r>
      <w:r w:rsidRPr="009F4EC4">
        <w:rPr>
          <w:rFonts w:ascii="CIDFont+F1" w:hAnsi="CIDFont+F1"/>
          <w:color w:val="000000"/>
          <w:sz w:val="26"/>
          <w:szCs w:val="26"/>
        </w:rPr>
        <w:br/>
        <w:t xml:space="preserve">j loop </w:t>
      </w:r>
      <w:r>
        <w:rPr>
          <w:rFonts w:ascii="CIDFont+F1" w:hAnsi="CIDFont+F1"/>
          <w:color w:val="000000"/>
          <w:sz w:val="26"/>
          <w:szCs w:val="26"/>
        </w:rPr>
        <w:tab/>
      </w:r>
      <w:r>
        <w:rPr>
          <w:rFonts w:ascii="CIDFont+F1" w:hAnsi="CIDFont+F1"/>
          <w:color w:val="000000"/>
          <w:sz w:val="26"/>
          <w:szCs w:val="26"/>
        </w:rPr>
        <w:tab/>
      </w:r>
      <w:r>
        <w:rPr>
          <w:rFonts w:ascii="CIDFont+F1" w:hAnsi="CIDFont+F1"/>
          <w:color w:val="000000"/>
          <w:sz w:val="26"/>
          <w:szCs w:val="26"/>
        </w:rPr>
        <w:tab/>
      </w:r>
      <w:r w:rsidRPr="009F4EC4">
        <w:rPr>
          <w:rFonts w:ascii="CIDFont+F1" w:hAnsi="CIDFont+F1"/>
          <w:color w:val="000000"/>
          <w:sz w:val="26"/>
          <w:szCs w:val="26"/>
        </w:rPr>
        <w:t>#goto loop</w:t>
      </w:r>
      <w:r w:rsidRPr="009F4EC4">
        <w:rPr>
          <w:rFonts w:ascii="CIDFont+F1" w:hAnsi="CIDFont+F1"/>
          <w:color w:val="000000"/>
          <w:sz w:val="26"/>
          <w:szCs w:val="26"/>
        </w:rPr>
        <w:br/>
        <w:t>endloop:</w:t>
      </w:r>
    </w:p>
    <w:p w14:paraId="2E6D01A5" w14:textId="77777777" w:rsidR="009F4EC4" w:rsidRDefault="009F4EC4" w:rsidP="009F4EC4">
      <w:pPr>
        <w:spacing w:after="0" w:line="360" w:lineRule="auto"/>
        <w:rPr>
          <w:rFonts w:eastAsia="Times New Roman" w:cs="Times New Roman"/>
          <w:color w:val="000000"/>
          <w:kern w:val="0"/>
          <w:szCs w:val="28"/>
          <w14:ligatures w14:val="none"/>
        </w:rPr>
      </w:pPr>
    </w:p>
    <w:p w14:paraId="0FCD4B1F" w14:textId="51C7A9DF" w:rsidR="009F4EC4" w:rsidRDefault="009F4EC4" w:rsidP="009F4EC4">
      <w:pPr>
        <w:spacing w:after="0" w:line="360" w:lineRule="auto"/>
        <w:rPr>
          <w:rFonts w:eastAsia="Times New Roman" w:cs="Times New Roman"/>
          <w:color w:val="000000"/>
          <w:kern w:val="0"/>
          <w:szCs w:val="28"/>
          <w14:ligatures w14:val="none"/>
        </w:rPr>
      </w:pPr>
    </w:p>
    <w:p w14:paraId="73CCA008" w14:textId="524611FD" w:rsidR="009F4EC4" w:rsidRDefault="009F4EC4" w:rsidP="009F4EC4">
      <w:pPr>
        <w:spacing w:after="0" w:line="360" w:lineRule="auto"/>
      </w:pPr>
    </w:p>
    <w:p w14:paraId="652CECC7" w14:textId="2AD8B067" w:rsidR="00FA1BCE" w:rsidRDefault="00FA1BCE" w:rsidP="009F4EC4">
      <w:pPr>
        <w:spacing w:after="0" w:line="360" w:lineRule="auto"/>
        <w:rPr>
          <w:rStyle w:val="fontstyle21"/>
        </w:rPr>
      </w:pPr>
      <w:r>
        <w:rPr>
          <w:rStyle w:val="fontstyle01"/>
        </w:rPr>
        <w:t>Assignment 6</w:t>
      </w:r>
      <w:r>
        <w:rPr>
          <w:rFonts w:ascii="CIDFont+F2" w:hAnsi="CIDFont+F2"/>
          <w:b/>
          <w:bCs/>
          <w:color w:val="1F497D"/>
          <w:sz w:val="26"/>
          <w:szCs w:val="26"/>
        </w:rPr>
        <w:br/>
      </w:r>
      <w:r>
        <w:rPr>
          <w:rStyle w:val="fontstyle21"/>
        </w:rPr>
        <w:t>Using all of above instructions and statements, create a new project to implement</w:t>
      </w:r>
      <w:r>
        <w:rPr>
          <w:rFonts w:ascii="CIDFont+F3" w:hAnsi="CIDFont+F3"/>
          <w:color w:val="000000"/>
        </w:rPr>
        <w:br/>
      </w:r>
      <w:r>
        <w:rPr>
          <w:rStyle w:val="fontstyle21"/>
        </w:rPr>
        <w:t>this function: find the element with the largest absolute value in a list of integers.</w:t>
      </w:r>
      <w:r>
        <w:rPr>
          <w:rFonts w:ascii="CIDFont+F3" w:hAnsi="CIDFont+F3"/>
          <w:color w:val="000000"/>
        </w:rPr>
        <w:br/>
      </w:r>
      <w:r>
        <w:rPr>
          <w:rStyle w:val="fontstyle21"/>
        </w:rPr>
        <w:t>Assuming that this list is store in an integer array and we know the number of</w:t>
      </w:r>
      <w:r>
        <w:rPr>
          <w:rFonts w:ascii="CIDFont+F3" w:hAnsi="CIDFont+F3"/>
          <w:color w:val="000000"/>
        </w:rPr>
        <w:br/>
      </w:r>
      <w:r>
        <w:rPr>
          <w:rStyle w:val="fontstyle21"/>
        </w:rPr>
        <w:t>elements in it</w:t>
      </w:r>
    </w:p>
    <w:p w14:paraId="448438E2" w14:textId="7C838FA3" w:rsidR="00FA1BCE" w:rsidRDefault="00FA1BCE" w:rsidP="009F4EC4">
      <w:pPr>
        <w:spacing w:after="0" w:line="360" w:lineRule="auto"/>
        <w:rPr>
          <w:rStyle w:val="fontstyle21"/>
        </w:rPr>
      </w:pPr>
      <w:r>
        <w:rPr>
          <w:rStyle w:val="fontstyle21"/>
        </w:rPr>
        <w:t>Code:</w:t>
      </w:r>
    </w:p>
    <w:p w14:paraId="0B620CD9" w14:textId="77777777" w:rsidR="00D42EDE" w:rsidRDefault="00D42EDE" w:rsidP="00D42EDE">
      <w:pPr>
        <w:spacing w:after="0" w:line="360" w:lineRule="auto"/>
      </w:pPr>
      <w:r>
        <w:t>.data</w:t>
      </w:r>
    </w:p>
    <w:p w14:paraId="4B93949B" w14:textId="77777777" w:rsidR="00D42EDE" w:rsidRDefault="00D42EDE" w:rsidP="00D42EDE">
      <w:pPr>
        <w:spacing w:after="0" w:line="360" w:lineRule="auto"/>
      </w:pPr>
      <w:r>
        <w:t>A: .word 1,8,3,-4,5,6,7,-9,-5,10</w:t>
      </w:r>
    </w:p>
    <w:p w14:paraId="77B8EBDA" w14:textId="77777777" w:rsidR="00D42EDE" w:rsidRDefault="00D42EDE" w:rsidP="00D42EDE">
      <w:pPr>
        <w:spacing w:after="0" w:line="360" w:lineRule="auto"/>
      </w:pPr>
      <w:r>
        <w:t>.text</w:t>
      </w:r>
    </w:p>
    <w:p w14:paraId="0C3CF978" w14:textId="41493637" w:rsidR="00D42EDE" w:rsidRDefault="00D42EDE" w:rsidP="00D42EDE">
      <w:pPr>
        <w:spacing w:after="0" w:line="360" w:lineRule="auto"/>
      </w:pPr>
      <w:r>
        <w:t xml:space="preserve">addi $s3, $zero, 10 </w:t>
      </w:r>
      <w:r>
        <w:tab/>
      </w:r>
      <w:r>
        <w:t>#tao so phan tu cua mang</w:t>
      </w:r>
    </w:p>
    <w:p w14:paraId="1A3B1A08" w14:textId="2A266728" w:rsidR="00D42EDE" w:rsidRDefault="00D42EDE" w:rsidP="00D42EDE">
      <w:pPr>
        <w:spacing w:after="0" w:line="360" w:lineRule="auto"/>
      </w:pPr>
      <w:r>
        <w:t xml:space="preserve">addi $s4, $zero, 1 </w:t>
      </w:r>
      <w:r>
        <w:tab/>
      </w:r>
      <w:r>
        <w:tab/>
      </w:r>
      <w:r>
        <w:t>#tao buoc nhay</w:t>
      </w:r>
    </w:p>
    <w:p w14:paraId="6862698A" w14:textId="0FD9D6B5" w:rsidR="00D42EDE" w:rsidRDefault="00D42EDE" w:rsidP="00D42EDE">
      <w:pPr>
        <w:spacing w:after="0" w:line="360" w:lineRule="auto"/>
      </w:pPr>
      <w:r>
        <w:t xml:space="preserve">la $s2, A </w:t>
      </w:r>
      <w:r>
        <w:tab/>
      </w:r>
      <w:r>
        <w:tab/>
      </w:r>
      <w:r>
        <w:tab/>
      </w:r>
      <w:r>
        <w:t>#Truy nhap thanh ghi $s2 vao dia chi A</w:t>
      </w:r>
    </w:p>
    <w:p w14:paraId="2277BBA9" w14:textId="4F56C815" w:rsidR="00D42EDE" w:rsidRDefault="00D42EDE" w:rsidP="00D42EDE">
      <w:pPr>
        <w:spacing w:after="0" w:line="360" w:lineRule="auto"/>
      </w:pPr>
      <w:r>
        <w:t xml:space="preserve">addi $s5, $zero, 0 </w:t>
      </w:r>
      <w:r>
        <w:tab/>
      </w:r>
      <w:r>
        <w:tab/>
      </w:r>
      <w:r>
        <w:t>#gt = 0</w:t>
      </w:r>
    </w:p>
    <w:p w14:paraId="666704C7" w14:textId="641D9D91" w:rsidR="00D42EDE" w:rsidRDefault="00D42EDE" w:rsidP="00D42EDE">
      <w:pPr>
        <w:spacing w:after="0" w:line="360" w:lineRule="auto"/>
      </w:pPr>
      <w:r>
        <w:t xml:space="preserve">addi $s6, $zero, 0 </w:t>
      </w:r>
      <w:r>
        <w:tab/>
      </w:r>
      <w:r>
        <w:tab/>
      </w:r>
      <w:r>
        <w:t>#dia chi = 0</w:t>
      </w:r>
    </w:p>
    <w:p w14:paraId="192F43F3" w14:textId="361368A2" w:rsidR="00D42EDE" w:rsidRDefault="00D42EDE" w:rsidP="00D42EDE">
      <w:pPr>
        <w:spacing w:after="0" w:line="360" w:lineRule="auto"/>
      </w:pPr>
      <w:r>
        <w:t xml:space="preserve">addi $s1, $zero, 0 </w:t>
      </w:r>
      <w:r>
        <w:tab/>
      </w:r>
      <w:r>
        <w:tab/>
      </w:r>
      <w:r>
        <w:t>#i = 0</w:t>
      </w:r>
    </w:p>
    <w:p w14:paraId="454E8C35" w14:textId="77777777" w:rsidR="00D42EDE" w:rsidRDefault="00D42EDE" w:rsidP="00D42EDE">
      <w:pPr>
        <w:spacing w:after="0" w:line="360" w:lineRule="auto"/>
      </w:pPr>
      <w:r>
        <w:t>loop:</w:t>
      </w:r>
    </w:p>
    <w:p w14:paraId="7165994E" w14:textId="57F067EF" w:rsidR="00D42EDE" w:rsidRDefault="00D42EDE" w:rsidP="00D42EDE">
      <w:pPr>
        <w:spacing w:after="0" w:line="360" w:lineRule="auto"/>
      </w:pPr>
      <w:r>
        <w:t xml:space="preserve">slt $t2, $s1, $s3 </w:t>
      </w:r>
      <w:r>
        <w:tab/>
      </w:r>
      <w:r>
        <w:tab/>
      </w:r>
      <w:r>
        <w:t># $t2 = i &lt; n? 1 : 0</w:t>
      </w:r>
    </w:p>
    <w:p w14:paraId="61B72D2F" w14:textId="77777777" w:rsidR="00D42EDE" w:rsidRDefault="00D42EDE" w:rsidP="00D42EDE">
      <w:pPr>
        <w:spacing w:after="0" w:line="360" w:lineRule="auto"/>
      </w:pPr>
      <w:r>
        <w:t>beq $t2, $zero, endloop</w:t>
      </w:r>
    </w:p>
    <w:p w14:paraId="4B4D5AFC" w14:textId="16E74068" w:rsidR="00D42EDE" w:rsidRDefault="00D42EDE" w:rsidP="00D42EDE">
      <w:pPr>
        <w:spacing w:after="0" w:line="360" w:lineRule="auto"/>
      </w:pPr>
      <w:r>
        <w:t xml:space="preserve">add $t1,$s1,$s1 </w:t>
      </w:r>
      <w:r>
        <w:tab/>
      </w:r>
      <w:r>
        <w:tab/>
      </w:r>
      <w:r>
        <w:t>#$t1=2*$s1</w:t>
      </w:r>
    </w:p>
    <w:p w14:paraId="71A85980" w14:textId="1D019AC8" w:rsidR="00D42EDE" w:rsidRDefault="00D42EDE" w:rsidP="00D42EDE">
      <w:pPr>
        <w:spacing w:after="0" w:line="360" w:lineRule="auto"/>
      </w:pPr>
      <w:r>
        <w:t xml:space="preserve">add $t1,$t1,$t1 </w:t>
      </w:r>
      <w:r>
        <w:tab/>
      </w:r>
      <w:r>
        <w:tab/>
      </w:r>
      <w:r>
        <w:t>#$t1=4*$s1</w:t>
      </w:r>
    </w:p>
    <w:p w14:paraId="627E692D" w14:textId="1D9B1437" w:rsidR="00D42EDE" w:rsidRDefault="00D42EDE" w:rsidP="00D42EDE">
      <w:pPr>
        <w:spacing w:after="0" w:line="360" w:lineRule="auto"/>
      </w:pPr>
      <w:r>
        <w:t>add $t1,$t1,$s2</w:t>
      </w:r>
      <w:r>
        <w:tab/>
      </w:r>
      <w:r>
        <w:tab/>
      </w:r>
      <w:r>
        <w:t>#$t1 store the address of A[i]</w:t>
      </w:r>
    </w:p>
    <w:p w14:paraId="2695CFEC" w14:textId="37094F8A" w:rsidR="00D42EDE" w:rsidRDefault="00D42EDE" w:rsidP="00D42EDE">
      <w:pPr>
        <w:spacing w:after="0" w:line="360" w:lineRule="auto"/>
      </w:pPr>
      <w:r>
        <w:t xml:space="preserve">lw $t0,0($t1) </w:t>
      </w:r>
      <w:r>
        <w:tab/>
      </w:r>
      <w:r>
        <w:tab/>
      </w:r>
      <w:r>
        <w:t>#load value of A[i] in$t0</w:t>
      </w:r>
    </w:p>
    <w:p w14:paraId="5C564BC7" w14:textId="7323E122" w:rsidR="00D42EDE" w:rsidRDefault="00D42EDE" w:rsidP="00D42EDE">
      <w:pPr>
        <w:spacing w:after="0" w:line="360" w:lineRule="auto"/>
      </w:pPr>
      <w:r>
        <w:t xml:space="preserve">slt $t4, $t0, $zero </w:t>
      </w:r>
      <w:r>
        <w:tab/>
      </w:r>
      <w:r>
        <w:tab/>
      </w:r>
      <w:r>
        <w:t>#Kiem tra tri tuyet doi</w:t>
      </w:r>
    </w:p>
    <w:p w14:paraId="75A5F039" w14:textId="77777777" w:rsidR="00D42EDE" w:rsidRDefault="00D42EDE" w:rsidP="00D42EDE">
      <w:pPr>
        <w:spacing w:after="0" w:line="360" w:lineRule="auto"/>
      </w:pPr>
      <w:r>
        <w:t>beq $t4, $zero, duong</w:t>
      </w:r>
    </w:p>
    <w:p w14:paraId="79FDC03A" w14:textId="5FF5A3B7" w:rsidR="00D42EDE" w:rsidRDefault="00D42EDE" w:rsidP="00D42EDE">
      <w:pPr>
        <w:spacing w:after="0" w:line="360" w:lineRule="auto"/>
      </w:pPr>
      <w:r>
        <w:t xml:space="preserve">sub $t0,$zero,$t0 </w:t>
      </w:r>
      <w:r>
        <w:tab/>
      </w:r>
      <w:r>
        <w:tab/>
      </w:r>
      <w:r>
        <w:t>#Thuc hien khi A[i] la so am</w:t>
      </w:r>
    </w:p>
    <w:p w14:paraId="16C46549" w14:textId="77777777" w:rsidR="00D42EDE" w:rsidRDefault="00D42EDE" w:rsidP="00D42EDE">
      <w:pPr>
        <w:spacing w:after="0" w:line="360" w:lineRule="auto"/>
      </w:pPr>
      <w:r>
        <w:t>duong:</w:t>
      </w:r>
    </w:p>
    <w:p w14:paraId="0CA3BB48" w14:textId="77777777" w:rsidR="002F2970" w:rsidRDefault="00D42EDE" w:rsidP="00D42EDE">
      <w:pPr>
        <w:spacing w:after="0" w:line="360" w:lineRule="auto"/>
      </w:pPr>
      <w:r>
        <w:t xml:space="preserve">slt $t5, $s5, $t0 </w:t>
      </w:r>
      <w:r>
        <w:tab/>
      </w:r>
      <w:r>
        <w:tab/>
      </w:r>
      <w:r>
        <w:t>#$s5 chua gia tri max</w:t>
      </w:r>
    </w:p>
    <w:p w14:paraId="076E70DF" w14:textId="420C1232" w:rsidR="00D42EDE" w:rsidRDefault="00D42EDE" w:rsidP="00D42EDE">
      <w:pPr>
        <w:spacing w:after="0" w:line="360" w:lineRule="auto"/>
      </w:pPr>
      <w:r>
        <w:t xml:space="preserve">beq $t5, $zero, sai </w:t>
      </w:r>
      <w:r w:rsidR="002F2970">
        <w:tab/>
      </w:r>
      <w:r w:rsidR="002F2970">
        <w:tab/>
      </w:r>
      <w:r>
        <w:t>#Neu |a[i]| &lt;= max thi nhay qua nhan “sai”</w:t>
      </w:r>
    </w:p>
    <w:p w14:paraId="32ECDC33" w14:textId="29959CCD" w:rsidR="00D42EDE" w:rsidRDefault="00D42EDE" w:rsidP="00D42EDE">
      <w:pPr>
        <w:spacing w:after="0" w:line="360" w:lineRule="auto"/>
      </w:pPr>
      <w:r>
        <w:lastRenderedPageBreak/>
        <w:t xml:space="preserve">add $s5,$zero,$t0 </w:t>
      </w:r>
      <w:r w:rsidR="002F2970">
        <w:tab/>
      </w:r>
      <w:r w:rsidR="002F2970">
        <w:tab/>
      </w:r>
      <w:r>
        <w:t>#max = |a[i||</w:t>
      </w:r>
    </w:p>
    <w:p w14:paraId="43C86B6A" w14:textId="6F679E4D" w:rsidR="00D42EDE" w:rsidRDefault="00D42EDE" w:rsidP="00D42EDE">
      <w:pPr>
        <w:spacing w:after="0" w:line="360" w:lineRule="auto"/>
      </w:pPr>
      <w:r>
        <w:t xml:space="preserve">add $s6,$zero,$s1 </w:t>
      </w:r>
      <w:r w:rsidR="002F2970">
        <w:tab/>
      </w:r>
      <w:r w:rsidR="002F2970">
        <w:tab/>
      </w:r>
      <w:r>
        <w:t>#Cap nhat vi tri moi</w:t>
      </w:r>
    </w:p>
    <w:p w14:paraId="7ACDA802" w14:textId="77777777" w:rsidR="00D42EDE" w:rsidRDefault="00D42EDE" w:rsidP="00D42EDE">
      <w:pPr>
        <w:spacing w:after="0" w:line="360" w:lineRule="auto"/>
      </w:pPr>
      <w:r>
        <w:t>j cont</w:t>
      </w:r>
    </w:p>
    <w:p w14:paraId="3EB34126" w14:textId="77777777" w:rsidR="00D42EDE" w:rsidRDefault="00D42EDE" w:rsidP="00D42EDE">
      <w:pPr>
        <w:spacing w:after="0" w:line="360" w:lineRule="auto"/>
      </w:pPr>
      <w:r>
        <w:t>sai:</w:t>
      </w:r>
    </w:p>
    <w:p w14:paraId="7DD72259" w14:textId="77777777" w:rsidR="00D42EDE" w:rsidRDefault="00D42EDE" w:rsidP="00D42EDE">
      <w:pPr>
        <w:spacing w:after="0" w:line="360" w:lineRule="auto"/>
      </w:pPr>
      <w:r>
        <w:t>addi $s5, $s5, 0</w:t>
      </w:r>
    </w:p>
    <w:p w14:paraId="414D9E7A" w14:textId="77777777" w:rsidR="00D42EDE" w:rsidRDefault="00D42EDE" w:rsidP="00D42EDE">
      <w:pPr>
        <w:spacing w:after="0" w:line="360" w:lineRule="auto"/>
      </w:pPr>
      <w:r>
        <w:t>addi $s6, $s6, 0</w:t>
      </w:r>
    </w:p>
    <w:p w14:paraId="59C588C2" w14:textId="77777777" w:rsidR="00D42EDE" w:rsidRDefault="00D42EDE" w:rsidP="00D42EDE">
      <w:pPr>
        <w:spacing w:after="0" w:line="360" w:lineRule="auto"/>
      </w:pPr>
      <w:r>
        <w:t>j cont</w:t>
      </w:r>
    </w:p>
    <w:p w14:paraId="0A1C5D89" w14:textId="77777777" w:rsidR="00D42EDE" w:rsidRDefault="00D42EDE" w:rsidP="00D42EDE">
      <w:pPr>
        <w:spacing w:after="0" w:line="360" w:lineRule="auto"/>
      </w:pPr>
      <w:r>
        <w:t>cont:</w:t>
      </w:r>
    </w:p>
    <w:p w14:paraId="7D3D0930" w14:textId="711EC43B" w:rsidR="00D42EDE" w:rsidRDefault="00D42EDE" w:rsidP="00D42EDE">
      <w:pPr>
        <w:spacing w:after="0" w:line="360" w:lineRule="auto"/>
      </w:pPr>
      <w:r>
        <w:t xml:space="preserve">add $s1,$s1,$s4 </w:t>
      </w:r>
      <w:r w:rsidR="002F2970">
        <w:tab/>
      </w:r>
      <w:r w:rsidR="002F2970">
        <w:tab/>
      </w:r>
      <w:r>
        <w:t>#i=i+step</w:t>
      </w:r>
    </w:p>
    <w:p w14:paraId="29966E06" w14:textId="630C8F45" w:rsidR="00D42EDE" w:rsidRDefault="00D42EDE" w:rsidP="00D42EDE">
      <w:pPr>
        <w:spacing w:after="0" w:line="360" w:lineRule="auto"/>
      </w:pPr>
      <w:r>
        <w:t xml:space="preserve">j loop </w:t>
      </w:r>
      <w:r w:rsidR="002F2970">
        <w:tab/>
      </w:r>
      <w:r w:rsidR="002F2970">
        <w:tab/>
      </w:r>
      <w:r w:rsidR="002F2970">
        <w:tab/>
      </w:r>
      <w:r w:rsidR="002F2970">
        <w:tab/>
      </w:r>
      <w:r>
        <w:t>#goto loop</w:t>
      </w:r>
    </w:p>
    <w:p w14:paraId="5E2A6177" w14:textId="56E9C9A0" w:rsidR="00FA1BCE" w:rsidRDefault="00D42EDE" w:rsidP="00D42EDE">
      <w:pPr>
        <w:spacing w:after="0" w:line="360" w:lineRule="auto"/>
      </w:pPr>
      <w:r>
        <w:t>endloop:</w:t>
      </w:r>
    </w:p>
    <w:p w14:paraId="6B268A12" w14:textId="77777777" w:rsidR="002F2970" w:rsidRDefault="002F2970" w:rsidP="002F2970">
      <w:pPr>
        <w:spacing w:after="0" w:line="360" w:lineRule="auto"/>
      </w:pPr>
      <w:r>
        <w:t xml:space="preserve">TH1: </w:t>
      </w:r>
      <w:r>
        <w:t>A: .word 1,8,3,-4,5,6,7,-9,-5,10</w:t>
      </w:r>
    </w:p>
    <w:p w14:paraId="61E8D4FE" w14:textId="444E013E" w:rsidR="002F2970" w:rsidRDefault="002F2970" w:rsidP="00D42EDE">
      <w:pPr>
        <w:spacing w:after="0" w:line="360" w:lineRule="auto"/>
      </w:pPr>
      <w:r w:rsidRPr="002F2970">
        <w:drawing>
          <wp:inline distT="0" distB="0" distL="0" distR="0" wp14:anchorId="5C64F102" wp14:editId="767CA0A6">
            <wp:extent cx="2533280" cy="4548146"/>
            <wp:effectExtent l="0" t="0" r="635" b="508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0492" cy="456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27F69" w14:textId="322EE1D2" w:rsidR="002F2970" w:rsidRDefault="002F2970" w:rsidP="002F2970"/>
    <w:p w14:paraId="262BEB4E" w14:textId="3254C29E" w:rsidR="002F2970" w:rsidRDefault="002F2970" w:rsidP="002F2970">
      <w:pPr>
        <w:spacing w:after="0" w:line="360" w:lineRule="auto"/>
      </w:pPr>
      <w:r>
        <w:lastRenderedPageBreak/>
        <w:t xml:space="preserve">TH2: </w:t>
      </w:r>
      <w:r>
        <w:t>A: .word 1,</w:t>
      </w:r>
      <w:r>
        <w:t>-11</w:t>
      </w:r>
      <w:r>
        <w:t>,3,-4,5,6,7,-9,-5,10</w:t>
      </w:r>
    </w:p>
    <w:p w14:paraId="4B9A06BC" w14:textId="5B67F25C" w:rsidR="002F2970" w:rsidRPr="002F2970" w:rsidRDefault="003B56EB" w:rsidP="002F2970">
      <w:r w:rsidRPr="003B56EB">
        <w:drawing>
          <wp:inline distT="0" distB="0" distL="0" distR="0" wp14:anchorId="3DC98D7C" wp14:editId="70DC998A">
            <wp:extent cx="3426259" cy="6154310"/>
            <wp:effectExtent l="0" t="0" r="3175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0727" cy="616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970" w:rsidRPr="002F2970" w:rsidSect="006F23EF">
      <w:pgSz w:w="12240" w:h="15840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IDFont+F2">
    <w:altName w:val="Cambria"/>
    <w:panose1 w:val="00000000000000000000"/>
    <w:charset w:val="00"/>
    <w:family w:val="roman"/>
    <w:notTrueType/>
    <w:pitch w:val="default"/>
  </w:font>
  <w:font w:name="CIDFont+F3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95A6D"/>
    <w:multiLevelType w:val="hybridMultilevel"/>
    <w:tmpl w:val="F36C39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72EE5"/>
    <w:multiLevelType w:val="hybridMultilevel"/>
    <w:tmpl w:val="796A45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34C23"/>
    <w:multiLevelType w:val="hybridMultilevel"/>
    <w:tmpl w:val="606466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7F1177"/>
    <w:multiLevelType w:val="hybridMultilevel"/>
    <w:tmpl w:val="DF00C0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1519665">
    <w:abstractNumId w:val="2"/>
  </w:num>
  <w:num w:numId="2" w16cid:durableId="934903542">
    <w:abstractNumId w:val="0"/>
  </w:num>
  <w:num w:numId="3" w16cid:durableId="1709640400">
    <w:abstractNumId w:val="3"/>
  </w:num>
  <w:num w:numId="4" w16cid:durableId="13715379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092"/>
    <w:rsid w:val="000F1E99"/>
    <w:rsid w:val="00152483"/>
    <w:rsid w:val="0016309F"/>
    <w:rsid w:val="0023008C"/>
    <w:rsid w:val="002803E5"/>
    <w:rsid w:val="002F2970"/>
    <w:rsid w:val="003108CA"/>
    <w:rsid w:val="003206AB"/>
    <w:rsid w:val="00382092"/>
    <w:rsid w:val="00384B9D"/>
    <w:rsid w:val="003B56EB"/>
    <w:rsid w:val="004866C5"/>
    <w:rsid w:val="00514AA4"/>
    <w:rsid w:val="00641CB4"/>
    <w:rsid w:val="00665574"/>
    <w:rsid w:val="006B34DE"/>
    <w:rsid w:val="006F23EF"/>
    <w:rsid w:val="00772268"/>
    <w:rsid w:val="008E7FA7"/>
    <w:rsid w:val="008F06C1"/>
    <w:rsid w:val="00904AD9"/>
    <w:rsid w:val="009259A4"/>
    <w:rsid w:val="009F4645"/>
    <w:rsid w:val="009F4EC4"/>
    <w:rsid w:val="00A00B99"/>
    <w:rsid w:val="00A263DC"/>
    <w:rsid w:val="00A91A1C"/>
    <w:rsid w:val="00AC48F9"/>
    <w:rsid w:val="00AF0CD4"/>
    <w:rsid w:val="00C40D57"/>
    <w:rsid w:val="00CE7405"/>
    <w:rsid w:val="00D42EDE"/>
    <w:rsid w:val="00D47F19"/>
    <w:rsid w:val="00E06475"/>
    <w:rsid w:val="00E23220"/>
    <w:rsid w:val="00EA07F4"/>
    <w:rsid w:val="00EB5AB5"/>
    <w:rsid w:val="00FA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B03CE"/>
  <w15:chartTrackingRefBased/>
  <w15:docId w15:val="{48099921-2DD7-47F2-9292-B2B236613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092"/>
    <w:pPr>
      <w:spacing w:line="256" w:lineRule="auto"/>
    </w:pPr>
    <w:rPr>
      <w:rFonts w:ascii="Times New Roman" w:hAnsi="Times New Roman"/>
      <w:kern w:val="2"/>
      <w:sz w:val="28"/>
      <w14:ligatures w14:val="standardContextu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 w:line="324" w:lineRule="auto"/>
      <w:contextualSpacing/>
      <w:outlineLvl w:val="0"/>
    </w:pPr>
    <w:rPr>
      <w:rFonts w:eastAsiaTheme="majorEastAsia" w:cstheme="majorBidi"/>
      <w:b/>
      <w:kern w:val="0"/>
      <w:sz w:val="26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 w:line="324" w:lineRule="auto"/>
      <w:contextualSpacing/>
      <w:outlineLvl w:val="1"/>
    </w:pPr>
    <w:rPr>
      <w:rFonts w:eastAsiaTheme="majorEastAsia" w:cstheme="majorBidi"/>
      <w:b/>
      <w:kern w:val="0"/>
      <w:sz w:val="26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 w:line="324" w:lineRule="auto"/>
      <w:outlineLvl w:val="2"/>
    </w:pPr>
    <w:rPr>
      <w:rFonts w:eastAsiaTheme="majorEastAsia" w:cstheme="majorBidi"/>
      <w:b/>
      <w:i/>
      <w:kern w:val="0"/>
      <w:sz w:val="26"/>
      <w:szCs w:val="24"/>
      <w14:ligatures w14:val="non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 w:line="324" w:lineRule="auto"/>
      <w:outlineLvl w:val="3"/>
    </w:pPr>
    <w:rPr>
      <w:rFonts w:eastAsiaTheme="majorEastAsia" w:cstheme="majorBidi"/>
      <w:i/>
      <w:iCs/>
      <w:kern w:val="0"/>
      <w:sz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  <w:style w:type="character" w:customStyle="1" w:styleId="fontstyle01">
    <w:name w:val="fontstyle01"/>
    <w:basedOn w:val="DefaultParagraphFont"/>
    <w:rsid w:val="00382092"/>
    <w:rPr>
      <w:rFonts w:ascii="CIDFont+F2" w:hAnsi="CIDFont+F2" w:hint="default"/>
      <w:b/>
      <w:bCs/>
      <w:i w:val="0"/>
      <w:iCs w:val="0"/>
      <w:color w:val="1F497D"/>
      <w:sz w:val="26"/>
      <w:szCs w:val="26"/>
    </w:rPr>
  </w:style>
  <w:style w:type="character" w:customStyle="1" w:styleId="fontstyle21">
    <w:name w:val="fontstyle21"/>
    <w:basedOn w:val="DefaultParagraphFont"/>
    <w:rsid w:val="00382092"/>
    <w:rPr>
      <w:rFonts w:ascii="CIDFont+F3" w:hAnsi="CIDFont+F3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91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7DDDDD853C604EAB8987F10F092850" ma:contentTypeVersion="14" ma:contentTypeDescription="Create a new document." ma:contentTypeScope="" ma:versionID="6f4de8ac9130e91bb52d474bccc2feae">
  <xsd:schema xmlns:xsd="http://www.w3.org/2001/XMLSchema" xmlns:xs="http://www.w3.org/2001/XMLSchema" xmlns:p="http://schemas.microsoft.com/office/2006/metadata/properties" xmlns:ns2="b2d53b23-f41c-40f3-83ae-1c979ef99b51" xmlns:ns3="fb96db37-c84d-4af3-bd55-080f1e5e34d1" targetNamespace="http://schemas.microsoft.com/office/2006/metadata/properties" ma:root="true" ma:fieldsID="d18a4f73152567145185700dc2f53f97" ns2:_="" ns3:_="">
    <xsd:import namespace="b2d53b23-f41c-40f3-83ae-1c979ef99b51"/>
    <xsd:import namespace="fb96db37-c84d-4af3-bd55-080f1e5e34d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d53b23-f41c-40f3-83ae-1c979ef99b5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546fe6cf-c6c6-432e-bc3b-e1a865b285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6db37-c84d-4af3-bd55-080f1e5e34d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3581cea7-e217-4190-9a53-e665e6ae6268}" ma:internalName="TaxCatchAll" ma:showField="CatchAllData" ma:web="fb96db37-c84d-4af3-bd55-080f1e5e34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2d53b23-f41c-40f3-83ae-1c979ef99b51">
      <Terms xmlns="http://schemas.microsoft.com/office/infopath/2007/PartnerControls"/>
    </lcf76f155ced4ddcb4097134ff3c332f>
    <ReferenceId xmlns="b2d53b23-f41c-40f3-83ae-1c979ef99b51" xsi:nil="true"/>
    <TaxCatchAll xmlns="fb96db37-c84d-4af3-bd55-080f1e5e34d1" xsi:nil="true"/>
  </documentManagement>
</p:properties>
</file>

<file path=customXml/itemProps1.xml><?xml version="1.0" encoding="utf-8"?>
<ds:datastoreItem xmlns:ds="http://schemas.openxmlformats.org/officeDocument/2006/customXml" ds:itemID="{FD14DC3F-A8BE-4313-8AF3-D5F5A648D6B4}"/>
</file>

<file path=customXml/itemProps2.xml><?xml version="1.0" encoding="utf-8"?>
<ds:datastoreItem xmlns:ds="http://schemas.openxmlformats.org/officeDocument/2006/customXml" ds:itemID="{839740F6-7034-4351-BED9-F8EE226ED81A}"/>
</file>

<file path=customXml/itemProps3.xml><?xml version="1.0" encoding="utf-8"?>
<ds:datastoreItem xmlns:ds="http://schemas.openxmlformats.org/officeDocument/2006/customXml" ds:itemID="{2916A427-B32E-4A48-B601-566AD4C06CD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15</Pages>
  <Words>1612</Words>
  <Characters>9193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Hong Phuc 20225659</dc:creator>
  <cp:keywords/>
  <dc:description/>
  <cp:lastModifiedBy>Nguyen Hong Phuc 20225659</cp:lastModifiedBy>
  <cp:revision>4</cp:revision>
  <dcterms:created xsi:type="dcterms:W3CDTF">2024-03-06T02:24:00Z</dcterms:created>
  <dcterms:modified xsi:type="dcterms:W3CDTF">2024-03-06T02:54:00Z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0x010100867DDDDD853C604EAB8987F10F092850</vt:lpwstr>
  </property>
</Properties>
</file>