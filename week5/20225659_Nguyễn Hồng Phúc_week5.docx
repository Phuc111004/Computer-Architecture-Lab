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DD01DF" w14:textId="494A9D9C" w:rsidR="002D1804" w:rsidRDefault="002D1804" w:rsidP="002D1804">
      <w:pPr>
        <w:jc w:val="center"/>
        <w:rPr>
          <w:rFonts w:ascii="Cambria Math" w:hAnsi="Cambria Math"/>
          <w:b/>
          <w:bCs/>
          <w:sz w:val="48"/>
          <w:szCs w:val="48"/>
        </w:rPr>
      </w:pPr>
      <w:ins w:id="0" w:author="Microsoft Word" w:date="2023-12-20T07:44:00Z">
        <w:r>
          <w:rPr>
            <w:rFonts w:ascii="Cambria Math" w:hAnsi="Cambria Math"/>
            <w:b/>
            <w:bCs/>
            <w:sz w:val="48"/>
            <w:szCs w:val="48"/>
          </w:rPr>
          <w:softHyphen/>
        </w:r>
        <w:r>
          <w:rPr>
            <w:rFonts w:ascii="Cambria Math" w:hAnsi="Cambria Math"/>
            <w:b/>
            <w:bCs/>
            <w:sz w:val="48"/>
            <w:szCs w:val="48"/>
          </w:rPr>
          <w:softHyphen/>
        </w:r>
        <w:r>
          <w:rPr>
            <w:rFonts w:ascii="Cambria Math" w:hAnsi="Cambria Math"/>
            <w:b/>
            <w:bCs/>
            <w:sz w:val="48"/>
            <w:szCs w:val="48"/>
          </w:rPr>
          <w:softHyphen/>
        </w:r>
        <w:r>
          <w:rPr>
            <w:rFonts w:ascii="Cambria Math" w:hAnsi="Cambria Math"/>
            <w:b/>
            <w:bCs/>
            <w:sz w:val="48"/>
            <w:szCs w:val="48"/>
          </w:rPr>
          <w:softHyphen/>
        </w:r>
      </w:ins>
      <w:r>
        <w:rPr>
          <w:rFonts w:ascii="Cambria Math" w:hAnsi="Cambria Math"/>
          <w:b/>
          <w:bCs/>
          <w:sz w:val="48"/>
          <w:szCs w:val="48"/>
        </w:rPr>
        <w:t xml:space="preserve">Computer Architecture Lab Report Week </w:t>
      </w:r>
      <w:r w:rsidR="00A31D01">
        <w:rPr>
          <w:rFonts w:ascii="Cambria Math" w:hAnsi="Cambria Math"/>
          <w:b/>
          <w:bCs/>
          <w:sz w:val="48"/>
          <w:szCs w:val="48"/>
        </w:rPr>
        <w:t>5</w:t>
      </w:r>
      <w:r w:rsidR="003642CC">
        <w:rPr>
          <w:rFonts w:ascii="Cambria Math" w:hAnsi="Cambria Math"/>
          <w:b/>
          <w:bCs/>
          <w:sz w:val="48"/>
          <w:szCs w:val="48"/>
        </w:rPr>
        <w:t>ư</w:t>
      </w:r>
    </w:p>
    <w:p w14:paraId="359D889A" w14:textId="77777777" w:rsidR="002D1804" w:rsidRDefault="002D1804" w:rsidP="002D1804">
      <w:pPr>
        <w:jc w:val="center"/>
        <w:rPr>
          <w:rFonts w:ascii="Cambria Math" w:hAnsi="Cambria Math"/>
          <w:b/>
          <w:bCs/>
          <w:sz w:val="40"/>
          <w:szCs w:val="40"/>
        </w:rPr>
      </w:pPr>
      <w:r>
        <w:rPr>
          <w:rFonts w:ascii="Cambria Math" w:hAnsi="Cambria Math"/>
          <w:b/>
          <w:bCs/>
          <w:sz w:val="40"/>
          <w:szCs w:val="40"/>
        </w:rPr>
        <w:t>Full name: Nguyễn Hồng Phúc</w:t>
      </w:r>
    </w:p>
    <w:p w14:paraId="778E4572" w14:textId="77777777" w:rsidR="002D1804" w:rsidRDefault="002D1804" w:rsidP="002D1804">
      <w:pPr>
        <w:jc w:val="center"/>
        <w:rPr>
          <w:rFonts w:ascii="Cambria Math" w:hAnsi="Cambria Math"/>
          <w:b/>
          <w:bCs/>
          <w:sz w:val="40"/>
          <w:szCs w:val="40"/>
        </w:rPr>
      </w:pPr>
      <w:r>
        <w:rPr>
          <w:rFonts w:ascii="Cambria Math" w:hAnsi="Cambria Math"/>
          <w:b/>
          <w:bCs/>
          <w:sz w:val="40"/>
          <w:szCs w:val="40"/>
        </w:rPr>
        <w:t>Student ID: 20225659</w:t>
      </w:r>
    </w:p>
    <w:p w14:paraId="6A0A7009" w14:textId="23B12868" w:rsidR="00EB5AB5" w:rsidRDefault="002D1804">
      <w:pPr>
        <w:rPr>
          <w:rStyle w:val="fontstyle11"/>
        </w:rPr>
      </w:pPr>
      <w:r>
        <w:rPr>
          <w:rStyle w:val="fontstyle01"/>
        </w:rPr>
        <w:t>Assignment 1</w:t>
      </w:r>
      <w:r>
        <w:rPr>
          <w:rFonts w:ascii="Cambria" w:hAnsi="Cambria"/>
          <w:b/>
          <w:bCs/>
          <w:color w:val="1F497D"/>
          <w:sz w:val="26"/>
          <w:szCs w:val="26"/>
        </w:rPr>
        <w:br/>
      </w:r>
      <w:r>
        <w:rPr>
          <w:rStyle w:val="fontstyle11"/>
        </w:rPr>
        <w:t>Create a new project to implement the program in Home Assignment 1. Compile</w:t>
      </w:r>
      <w:r>
        <w:rPr>
          <w:rFonts w:ascii="TimesNewRoman" w:hAnsi="TimesNewRoman"/>
          <w:color w:val="000000"/>
        </w:rPr>
        <w:br/>
      </w:r>
      <w:r>
        <w:rPr>
          <w:rStyle w:val="fontstyle11"/>
        </w:rPr>
        <w:t>and upload to simulator. Run and observe the result. Go to data memory section,</w:t>
      </w:r>
      <w:r>
        <w:rPr>
          <w:rFonts w:ascii="TimesNewRoman" w:hAnsi="TimesNewRoman"/>
          <w:color w:val="000000"/>
        </w:rPr>
        <w:br/>
      </w:r>
      <w:r>
        <w:rPr>
          <w:rStyle w:val="fontstyle11"/>
        </w:rPr>
        <w:t>check how test string are stored and packed in memory.</w:t>
      </w:r>
    </w:p>
    <w:p w14:paraId="2E323948" w14:textId="77777777" w:rsidR="001C441D" w:rsidRPr="001C441D" w:rsidRDefault="001C441D" w:rsidP="001C441D">
      <w:pPr>
        <w:rPr>
          <w:rStyle w:val="fontstyle11"/>
        </w:rPr>
      </w:pPr>
      <w:r w:rsidRPr="001C441D">
        <w:rPr>
          <w:rStyle w:val="fontstyle11"/>
        </w:rPr>
        <w:t>#Laboratory Exercise 5, Assignment 1</w:t>
      </w:r>
    </w:p>
    <w:p w14:paraId="57CC4B6F" w14:textId="77777777" w:rsidR="001C441D" w:rsidRPr="001C441D" w:rsidRDefault="001C441D" w:rsidP="001C441D">
      <w:pPr>
        <w:rPr>
          <w:rStyle w:val="fontstyle11"/>
        </w:rPr>
      </w:pPr>
      <w:r w:rsidRPr="001C441D">
        <w:rPr>
          <w:rStyle w:val="fontstyle11"/>
        </w:rPr>
        <w:t>.data</w:t>
      </w:r>
    </w:p>
    <w:p w14:paraId="5376B7B7" w14:textId="77777777" w:rsidR="001C441D" w:rsidRPr="001C441D" w:rsidRDefault="001C441D" w:rsidP="001C441D">
      <w:pPr>
        <w:rPr>
          <w:rStyle w:val="fontstyle11"/>
        </w:rPr>
      </w:pPr>
      <w:r w:rsidRPr="001C441D">
        <w:rPr>
          <w:rStyle w:val="fontstyle11"/>
        </w:rPr>
        <w:t>message: .asciiz "Cong nghe thong tin Viet Nhat"</w:t>
      </w:r>
    </w:p>
    <w:p w14:paraId="0C72D1E2" w14:textId="77777777" w:rsidR="001C441D" w:rsidRPr="001C441D" w:rsidRDefault="001C441D" w:rsidP="001C441D">
      <w:pPr>
        <w:rPr>
          <w:rStyle w:val="fontstyle11"/>
        </w:rPr>
      </w:pPr>
      <w:r w:rsidRPr="001C441D">
        <w:rPr>
          <w:rStyle w:val="fontstyle11"/>
        </w:rPr>
        <w:t>.text</w:t>
      </w:r>
    </w:p>
    <w:p w14:paraId="2BEA7BE2" w14:textId="11884CF0" w:rsidR="001C441D" w:rsidRPr="001C441D" w:rsidRDefault="001C441D" w:rsidP="001C441D">
      <w:pPr>
        <w:rPr>
          <w:rStyle w:val="fontstyle11"/>
        </w:rPr>
      </w:pPr>
      <w:r w:rsidRPr="001C441D">
        <w:rPr>
          <w:rStyle w:val="fontstyle11"/>
        </w:rPr>
        <w:t xml:space="preserve">li $v0, 4 </w:t>
      </w:r>
      <w:r>
        <w:rPr>
          <w:rStyle w:val="fontstyle11"/>
        </w:rPr>
        <w:tab/>
      </w:r>
      <w:r>
        <w:rPr>
          <w:rStyle w:val="fontstyle11"/>
        </w:rPr>
        <w:tab/>
      </w:r>
      <w:r w:rsidRPr="001C441D">
        <w:rPr>
          <w:rStyle w:val="fontstyle11"/>
        </w:rPr>
        <w:t># $v0 = 4</w:t>
      </w:r>
    </w:p>
    <w:p w14:paraId="5D9F4A17" w14:textId="34FC55E0" w:rsidR="001C441D" w:rsidRPr="001C441D" w:rsidRDefault="001C441D" w:rsidP="001C441D">
      <w:pPr>
        <w:rPr>
          <w:rStyle w:val="fontstyle11"/>
        </w:rPr>
      </w:pPr>
      <w:r w:rsidRPr="001C441D">
        <w:rPr>
          <w:rStyle w:val="fontstyle11"/>
        </w:rPr>
        <w:t xml:space="preserve">la $a0, message </w:t>
      </w:r>
      <w:r>
        <w:rPr>
          <w:rStyle w:val="fontstyle11"/>
        </w:rPr>
        <w:tab/>
      </w:r>
      <w:r w:rsidRPr="001C441D">
        <w:rPr>
          <w:rStyle w:val="fontstyle11"/>
        </w:rPr>
        <w:t># Dia chi cua test duoc ghi vao $a0</w:t>
      </w:r>
    </w:p>
    <w:p w14:paraId="5E67E629" w14:textId="42EA4F03" w:rsidR="001C441D" w:rsidRPr="001C441D" w:rsidRDefault="001C441D" w:rsidP="001C441D">
      <w:pPr>
        <w:rPr>
          <w:rStyle w:val="fontstyle11"/>
        </w:rPr>
      </w:pPr>
      <w:r w:rsidRPr="001C441D">
        <w:rPr>
          <w:rStyle w:val="fontstyle11"/>
        </w:rPr>
        <w:t>syscall</w:t>
      </w:r>
    </w:p>
    <w:p w14:paraId="76F16961" w14:textId="6280A261" w:rsidR="00E6354F" w:rsidRDefault="001C441D" w:rsidP="00E6354F">
      <w:pPr>
        <w:rPr>
          <w:rFonts w:cs="Times New Roman"/>
          <w:sz w:val="24"/>
          <w:szCs w:val="24"/>
        </w:rPr>
      </w:pPr>
      <w:r w:rsidRPr="001C441D">
        <w:rPr>
          <w:rFonts w:cs="Times New Roman"/>
          <w:sz w:val="24"/>
          <w:szCs w:val="24"/>
        </w:rPr>
        <w:drawing>
          <wp:inline distT="0" distB="0" distL="0" distR="0" wp14:anchorId="646613E7" wp14:editId="306D0C61">
            <wp:extent cx="5971540" cy="2695575"/>
            <wp:effectExtent l="0" t="0" r="0" b="952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24577" w14:textId="3A34E371" w:rsidR="001C441D" w:rsidRDefault="001C441D" w:rsidP="00E6354F">
      <w:pPr>
        <w:rPr>
          <w:rFonts w:cs="Times New Roman"/>
          <w:sz w:val="24"/>
          <w:szCs w:val="24"/>
        </w:rPr>
      </w:pPr>
    </w:p>
    <w:p w14:paraId="1A064523" w14:textId="4F773F2D" w:rsidR="001C441D" w:rsidRDefault="001C441D" w:rsidP="00E6354F">
      <w:pPr>
        <w:rPr>
          <w:rStyle w:val="fontstyle11"/>
        </w:rPr>
      </w:pPr>
      <w:r>
        <w:rPr>
          <w:rStyle w:val="fontstyle01"/>
        </w:rPr>
        <w:t>Assignment 2</w:t>
      </w:r>
      <w:r>
        <w:rPr>
          <w:rFonts w:ascii="Cambria" w:hAnsi="Cambria"/>
          <w:b/>
          <w:bCs/>
          <w:color w:val="1F497D"/>
          <w:sz w:val="26"/>
          <w:szCs w:val="26"/>
        </w:rPr>
        <w:br/>
      </w:r>
      <w:r>
        <w:rPr>
          <w:rStyle w:val="fontstyle11"/>
        </w:rPr>
        <w:t>Create a new project to print the sum of two register $s0 and $s1 according to</w:t>
      </w:r>
      <w:r>
        <w:rPr>
          <w:rFonts w:ascii="TimesNewRoman" w:hAnsi="TimesNewRoman"/>
          <w:color w:val="000000"/>
        </w:rPr>
        <w:br/>
      </w:r>
      <w:r>
        <w:rPr>
          <w:rStyle w:val="fontstyle11"/>
        </w:rPr>
        <w:t>this format:</w:t>
      </w:r>
      <w:r>
        <w:rPr>
          <w:rFonts w:ascii="TimesNewRoman" w:hAnsi="TimesNewRoman"/>
          <w:color w:val="000000"/>
        </w:rPr>
        <w:br/>
      </w:r>
      <w:r>
        <w:rPr>
          <w:rStyle w:val="fontstyle11"/>
        </w:rPr>
        <w:t>“The sum of (s0) and (s1) is (result)”</w:t>
      </w:r>
    </w:p>
    <w:p w14:paraId="2CBF8228" w14:textId="49F10615" w:rsidR="001C441D" w:rsidRDefault="001C441D" w:rsidP="00E6354F">
      <w:pPr>
        <w:rPr>
          <w:rStyle w:val="fontstyle11"/>
        </w:rPr>
      </w:pPr>
    </w:p>
    <w:p w14:paraId="3E832D65" w14:textId="49714665" w:rsidR="001C441D" w:rsidRDefault="001C441D" w:rsidP="00E6354F">
      <w:pPr>
        <w:rPr>
          <w:rStyle w:val="fontstyle11"/>
        </w:rPr>
      </w:pPr>
    </w:p>
    <w:p w14:paraId="19FB617B" w14:textId="77777777" w:rsidR="003A606B" w:rsidRPr="003A606B" w:rsidRDefault="003A606B" w:rsidP="003A606B">
      <w:pPr>
        <w:rPr>
          <w:rStyle w:val="fontstyle11"/>
        </w:rPr>
      </w:pPr>
      <w:r w:rsidRPr="003A606B">
        <w:rPr>
          <w:rStyle w:val="fontstyle11"/>
        </w:rPr>
        <w:t>#Laboratory Exercise 5, Assignment 2</w:t>
      </w:r>
    </w:p>
    <w:p w14:paraId="5BD77BB5" w14:textId="77777777" w:rsidR="003A606B" w:rsidRPr="003A606B" w:rsidRDefault="003A606B" w:rsidP="003A606B">
      <w:pPr>
        <w:rPr>
          <w:rStyle w:val="fontstyle11"/>
        </w:rPr>
      </w:pPr>
      <w:r w:rsidRPr="003A606B">
        <w:rPr>
          <w:rStyle w:val="fontstyle11"/>
        </w:rPr>
        <w:t>.data</w:t>
      </w:r>
    </w:p>
    <w:p w14:paraId="74B1A84A" w14:textId="77777777" w:rsidR="003A606B" w:rsidRPr="003A606B" w:rsidRDefault="003A606B" w:rsidP="003A606B">
      <w:pPr>
        <w:rPr>
          <w:rStyle w:val="fontstyle11"/>
        </w:rPr>
      </w:pPr>
      <w:r w:rsidRPr="003A606B">
        <w:rPr>
          <w:rStyle w:val="fontstyle11"/>
        </w:rPr>
        <w:t>str1: .asciiz "The sum of "</w:t>
      </w:r>
    </w:p>
    <w:p w14:paraId="5E922168" w14:textId="77777777" w:rsidR="003A606B" w:rsidRPr="003A606B" w:rsidRDefault="003A606B" w:rsidP="003A606B">
      <w:pPr>
        <w:rPr>
          <w:rStyle w:val="fontstyle11"/>
        </w:rPr>
      </w:pPr>
      <w:r w:rsidRPr="003A606B">
        <w:rPr>
          <w:rStyle w:val="fontstyle11"/>
        </w:rPr>
        <w:t>str2: .asciiz " and "</w:t>
      </w:r>
    </w:p>
    <w:p w14:paraId="27187CCE" w14:textId="77777777" w:rsidR="003A606B" w:rsidRPr="003A606B" w:rsidRDefault="003A606B" w:rsidP="003A606B">
      <w:pPr>
        <w:rPr>
          <w:rStyle w:val="fontstyle11"/>
        </w:rPr>
      </w:pPr>
      <w:r w:rsidRPr="003A606B">
        <w:rPr>
          <w:rStyle w:val="fontstyle11"/>
        </w:rPr>
        <w:t>str3: .asciiz " is "</w:t>
      </w:r>
    </w:p>
    <w:p w14:paraId="7178C57F" w14:textId="77777777" w:rsidR="003A606B" w:rsidRPr="003A606B" w:rsidRDefault="003A606B" w:rsidP="003A606B">
      <w:pPr>
        <w:rPr>
          <w:rStyle w:val="fontstyle11"/>
        </w:rPr>
      </w:pPr>
      <w:r w:rsidRPr="003A606B">
        <w:rPr>
          <w:rStyle w:val="fontstyle11"/>
        </w:rPr>
        <w:t>.text</w:t>
      </w:r>
    </w:p>
    <w:p w14:paraId="413D9119" w14:textId="77777777" w:rsidR="003A606B" w:rsidRPr="003A606B" w:rsidRDefault="003A606B" w:rsidP="003A606B">
      <w:pPr>
        <w:rPr>
          <w:rStyle w:val="fontstyle11"/>
        </w:rPr>
      </w:pPr>
      <w:r w:rsidRPr="003A606B">
        <w:rPr>
          <w:rStyle w:val="fontstyle11"/>
        </w:rPr>
        <w:t>li $s0, 6 # number1 = 6</w:t>
      </w:r>
    </w:p>
    <w:p w14:paraId="71F43E93" w14:textId="77777777" w:rsidR="003A606B" w:rsidRPr="003A606B" w:rsidRDefault="003A606B" w:rsidP="003A606B">
      <w:pPr>
        <w:rPr>
          <w:rStyle w:val="fontstyle11"/>
        </w:rPr>
      </w:pPr>
      <w:r w:rsidRPr="003A606B">
        <w:rPr>
          <w:rStyle w:val="fontstyle11"/>
        </w:rPr>
        <w:t>li $s1, 9 # number2 = 9</w:t>
      </w:r>
    </w:p>
    <w:p w14:paraId="42118D15" w14:textId="77777777" w:rsidR="003A606B" w:rsidRPr="003A606B" w:rsidRDefault="003A606B" w:rsidP="003A606B">
      <w:pPr>
        <w:rPr>
          <w:rStyle w:val="fontstyle11"/>
        </w:rPr>
      </w:pPr>
      <w:r w:rsidRPr="003A606B">
        <w:rPr>
          <w:rStyle w:val="fontstyle11"/>
        </w:rPr>
        <w:t>add $t0, $s0, $s1 # $t0 = Sum of 6 and 9</w:t>
      </w:r>
    </w:p>
    <w:p w14:paraId="365E25E3" w14:textId="77777777" w:rsidR="003A606B" w:rsidRPr="003A606B" w:rsidRDefault="003A606B" w:rsidP="003A606B">
      <w:pPr>
        <w:rPr>
          <w:rStyle w:val="fontstyle11"/>
        </w:rPr>
      </w:pPr>
      <w:r w:rsidRPr="003A606B">
        <w:rPr>
          <w:rStyle w:val="fontstyle11"/>
        </w:rPr>
        <w:t># Print string "str1"</w:t>
      </w:r>
    </w:p>
    <w:p w14:paraId="54E04556" w14:textId="77777777" w:rsidR="003A606B" w:rsidRPr="003A606B" w:rsidRDefault="003A606B" w:rsidP="003A606B">
      <w:pPr>
        <w:rPr>
          <w:rStyle w:val="fontstyle11"/>
        </w:rPr>
      </w:pPr>
      <w:r w:rsidRPr="003A606B">
        <w:rPr>
          <w:rStyle w:val="fontstyle11"/>
        </w:rPr>
        <w:t>li $v0, 4</w:t>
      </w:r>
    </w:p>
    <w:p w14:paraId="3AD0E635" w14:textId="77777777" w:rsidR="003A606B" w:rsidRPr="003A606B" w:rsidRDefault="003A606B" w:rsidP="003A606B">
      <w:pPr>
        <w:rPr>
          <w:rStyle w:val="fontstyle11"/>
        </w:rPr>
      </w:pPr>
      <w:r w:rsidRPr="003A606B">
        <w:rPr>
          <w:rStyle w:val="fontstyle11"/>
        </w:rPr>
        <w:t>la $a0, str1</w:t>
      </w:r>
    </w:p>
    <w:p w14:paraId="7B1C63A8" w14:textId="77777777" w:rsidR="003A606B" w:rsidRPr="003A606B" w:rsidRDefault="003A606B" w:rsidP="003A606B">
      <w:pPr>
        <w:rPr>
          <w:rStyle w:val="fontstyle11"/>
        </w:rPr>
      </w:pPr>
      <w:r w:rsidRPr="003A606B">
        <w:rPr>
          <w:rStyle w:val="fontstyle11"/>
        </w:rPr>
        <w:t>syscall</w:t>
      </w:r>
    </w:p>
    <w:p w14:paraId="0B280D29" w14:textId="77777777" w:rsidR="003A606B" w:rsidRPr="003A606B" w:rsidRDefault="003A606B" w:rsidP="003A606B">
      <w:pPr>
        <w:rPr>
          <w:rStyle w:val="fontstyle11"/>
        </w:rPr>
      </w:pPr>
      <w:r w:rsidRPr="003A606B">
        <w:rPr>
          <w:rStyle w:val="fontstyle11"/>
        </w:rPr>
        <w:t># Print $s0</w:t>
      </w:r>
    </w:p>
    <w:p w14:paraId="1A8D8B61" w14:textId="77777777" w:rsidR="003A606B" w:rsidRPr="003A606B" w:rsidRDefault="003A606B" w:rsidP="003A606B">
      <w:pPr>
        <w:rPr>
          <w:rStyle w:val="fontstyle11"/>
        </w:rPr>
      </w:pPr>
      <w:r w:rsidRPr="003A606B">
        <w:rPr>
          <w:rStyle w:val="fontstyle11"/>
        </w:rPr>
        <w:t>li $v0, 1</w:t>
      </w:r>
    </w:p>
    <w:p w14:paraId="4328C588" w14:textId="77777777" w:rsidR="003A606B" w:rsidRPr="003A606B" w:rsidRDefault="003A606B" w:rsidP="003A606B">
      <w:pPr>
        <w:rPr>
          <w:rStyle w:val="fontstyle11"/>
        </w:rPr>
      </w:pPr>
      <w:r w:rsidRPr="003A606B">
        <w:rPr>
          <w:rStyle w:val="fontstyle11"/>
        </w:rPr>
        <w:t>move $a0, $s0</w:t>
      </w:r>
    </w:p>
    <w:p w14:paraId="0E2EBC37" w14:textId="77777777" w:rsidR="003A606B" w:rsidRPr="003A606B" w:rsidRDefault="003A606B" w:rsidP="003A606B">
      <w:pPr>
        <w:rPr>
          <w:rStyle w:val="fontstyle11"/>
        </w:rPr>
      </w:pPr>
      <w:r w:rsidRPr="003A606B">
        <w:rPr>
          <w:rStyle w:val="fontstyle11"/>
        </w:rPr>
        <w:t>syscall</w:t>
      </w:r>
    </w:p>
    <w:p w14:paraId="31F73A3C" w14:textId="77777777" w:rsidR="003A606B" w:rsidRPr="003A606B" w:rsidRDefault="003A606B" w:rsidP="003A606B">
      <w:pPr>
        <w:rPr>
          <w:rStyle w:val="fontstyle11"/>
        </w:rPr>
      </w:pPr>
      <w:r w:rsidRPr="003A606B">
        <w:rPr>
          <w:rStyle w:val="fontstyle11"/>
        </w:rPr>
        <w:t># Print string "str2"</w:t>
      </w:r>
    </w:p>
    <w:p w14:paraId="7481E8BC" w14:textId="77777777" w:rsidR="003A606B" w:rsidRPr="003A606B" w:rsidRDefault="003A606B" w:rsidP="003A606B">
      <w:pPr>
        <w:rPr>
          <w:rStyle w:val="fontstyle11"/>
        </w:rPr>
      </w:pPr>
      <w:r w:rsidRPr="003A606B">
        <w:rPr>
          <w:rStyle w:val="fontstyle11"/>
        </w:rPr>
        <w:t>li $v0, 4</w:t>
      </w:r>
    </w:p>
    <w:p w14:paraId="36CA6571" w14:textId="77777777" w:rsidR="003A606B" w:rsidRPr="003A606B" w:rsidRDefault="003A606B" w:rsidP="003A606B">
      <w:pPr>
        <w:rPr>
          <w:rStyle w:val="fontstyle11"/>
        </w:rPr>
      </w:pPr>
      <w:r w:rsidRPr="003A606B">
        <w:rPr>
          <w:rStyle w:val="fontstyle11"/>
        </w:rPr>
        <w:t>la $a0, str2</w:t>
      </w:r>
    </w:p>
    <w:p w14:paraId="0DA25E52" w14:textId="77777777" w:rsidR="003A606B" w:rsidRPr="003A606B" w:rsidRDefault="003A606B" w:rsidP="003A606B">
      <w:pPr>
        <w:rPr>
          <w:rStyle w:val="fontstyle11"/>
        </w:rPr>
      </w:pPr>
      <w:r w:rsidRPr="003A606B">
        <w:rPr>
          <w:rStyle w:val="fontstyle11"/>
        </w:rPr>
        <w:t>syscall</w:t>
      </w:r>
    </w:p>
    <w:p w14:paraId="29092118" w14:textId="77777777" w:rsidR="003A606B" w:rsidRPr="003A606B" w:rsidRDefault="003A606B" w:rsidP="003A606B">
      <w:pPr>
        <w:rPr>
          <w:rStyle w:val="fontstyle11"/>
        </w:rPr>
      </w:pPr>
      <w:r w:rsidRPr="003A606B">
        <w:rPr>
          <w:rStyle w:val="fontstyle11"/>
        </w:rPr>
        <w:t># Print $s1</w:t>
      </w:r>
    </w:p>
    <w:p w14:paraId="5E475D20" w14:textId="77777777" w:rsidR="003A606B" w:rsidRPr="003A606B" w:rsidRDefault="003A606B" w:rsidP="003A606B">
      <w:pPr>
        <w:rPr>
          <w:rStyle w:val="fontstyle11"/>
        </w:rPr>
      </w:pPr>
      <w:r w:rsidRPr="003A606B">
        <w:rPr>
          <w:rStyle w:val="fontstyle11"/>
        </w:rPr>
        <w:t>li $v0, 1</w:t>
      </w:r>
    </w:p>
    <w:p w14:paraId="72CC726F" w14:textId="77777777" w:rsidR="003A606B" w:rsidRPr="003A606B" w:rsidRDefault="003A606B" w:rsidP="003A606B">
      <w:pPr>
        <w:rPr>
          <w:rStyle w:val="fontstyle11"/>
        </w:rPr>
      </w:pPr>
      <w:r w:rsidRPr="003A606B">
        <w:rPr>
          <w:rStyle w:val="fontstyle11"/>
        </w:rPr>
        <w:t>move $a0, $s1</w:t>
      </w:r>
    </w:p>
    <w:p w14:paraId="284EF60D" w14:textId="77777777" w:rsidR="003A606B" w:rsidRPr="003A606B" w:rsidRDefault="003A606B" w:rsidP="003A606B">
      <w:pPr>
        <w:rPr>
          <w:rStyle w:val="fontstyle11"/>
        </w:rPr>
      </w:pPr>
      <w:r w:rsidRPr="003A606B">
        <w:rPr>
          <w:rStyle w:val="fontstyle11"/>
        </w:rPr>
        <w:t>syscall# Print string "str3"</w:t>
      </w:r>
    </w:p>
    <w:p w14:paraId="78420F96" w14:textId="77777777" w:rsidR="003A606B" w:rsidRPr="003A606B" w:rsidRDefault="003A606B" w:rsidP="003A606B">
      <w:pPr>
        <w:rPr>
          <w:rStyle w:val="fontstyle11"/>
        </w:rPr>
      </w:pPr>
      <w:r w:rsidRPr="003A606B">
        <w:rPr>
          <w:rStyle w:val="fontstyle11"/>
        </w:rPr>
        <w:t>li $v0, 4</w:t>
      </w:r>
    </w:p>
    <w:p w14:paraId="195CD68B" w14:textId="77777777" w:rsidR="003A606B" w:rsidRPr="003A606B" w:rsidRDefault="003A606B" w:rsidP="003A606B">
      <w:pPr>
        <w:rPr>
          <w:rStyle w:val="fontstyle11"/>
        </w:rPr>
      </w:pPr>
      <w:r w:rsidRPr="003A606B">
        <w:rPr>
          <w:rStyle w:val="fontstyle11"/>
        </w:rPr>
        <w:t>la $a0, str3</w:t>
      </w:r>
    </w:p>
    <w:p w14:paraId="199F5F73" w14:textId="77777777" w:rsidR="003A606B" w:rsidRPr="003A606B" w:rsidRDefault="003A606B" w:rsidP="003A606B">
      <w:pPr>
        <w:rPr>
          <w:rStyle w:val="fontstyle11"/>
        </w:rPr>
      </w:pPr>
      <w:r w:rsidRPr="003A606B">
        <w:rPr>
          <w:rStyle w:val="fontstyle11"/>
        </w:rPr>
        <w:t>syscall</w:t>
      </w:r>
    </w:p>
    <w:p w14:paraId="121D8729" w14:textId="77777777" w:rsidR="003A606B" w:rsidRPr="003A606B" w:rsidRDefault="003A606B" w:rsidP="003A606B">
      <w:pPr>
        <w:rPr>
          <w:rStyle w:val="fontstyle11"/>
        </w:rPr>
      </w:pPr>
      <w:r w:rsidRPr="003A606B">
        <w:rPr>
          <w:rStyle w:val="fontstyle11"/>
        </w:rPr>
        <w:t># Print $t0</w:t>
      </w:r>
    </w:p>
    <w:p w14:paraId="11D6F535" w14:textId="77777777" w:rsidR="003A606B" w:rsidRPr="003A606B" w:rsidRDefault="003A606B" w:rsidP="003A606B">
      <w:pPr>
        <w:rPr>
          <w:rStyle w:val="fontstyle11"/>
        </w:rPr>
      </w:pPr>
      <w:r w:rsidRPr="003A606B">
        <w:rPr>
          <w:rStyle w:val="fontstyle11"/>
        </w:rPr>
        <w:lastRenderedPageBreak/>
        <w:t>li $v0, 1</w:t>
      </w:r>
    </w:p>
    <w:p w14:paraId="7E89A667" w14:textId="77777777" w:rsidR="003A606B" w:rsidRPr="003A606B" w:rsidRDefault="003A606B" w:rsidP="003A606B">
      <w:pPr>
        <w:rPr>
          <w:rStyle w:val="fontstyle11"/>
        </w:rPr>
      </w:pPr>
      <w:r w:rsidRPr="003A606B">
        <w:rPr>
          <w:rStyle w:val="fontstyle11"/>
        </w:rPr>
        <w:t>move $a0, $t0</w:t>
      </w:r>
    </w:p>
    <w:p w14:paraId="01C1A772" w14:textId="77777777" w:rsidR="003A606B" w:rsidRPr="003A606B" w:rsidRDefault="003A606B" w:rsidP="003A606B">
      <w:pPr>
        <w:rPr>
          <w:rStyle w:val="fontstyle11"/>
        </w:rPr>
      </w:pPr>
      <w:r w:rsidRPr="003A606B">
        <w:rPr>
          <w:rStyle w:val="fontstyle11"/>
        </w:rPr>
        <w:t>syscall</w:t>
      </w:r>
    </w:p>
    <w:p w14:paraId="7D4174C9" w14:textId="77777777" w:rsidR="003A606B" w:rsidRPr="003A606B" w:rsidRDefault="003A606B" w:rsidP="003A606B">
      <w:pPr>
        <w:rPr>
          <w:rStyle w:val="fontstyle11"/>
        </w:rPr>
      </w:pPr>
      <w:r w:rsidRPr="003A606B">
        <w:rPr>
          <w:rStyle w:val="fontstyle11"/>
        </w:rPr>
        <w:t>Exit: li $v0, 10</w:t>
      </w:r>
    </w:p>
    <w:p w14:paraId="19A66E34" w14:textId="3F20EA6F" w:rsidR="001C441D" w:rsidRDefault="003A606B" w:rsidP="003A606B">
      <w:pPr>
        <w:rPr>
          <w:rStyle w:val="fontstyle11"/>
        </w:rPr>
      </w:pPr>
      <w:r>
        <w:rPr>
          <w:rStyle w:val="fontstyle11"/>
        </w:rPr>
        <w:t>s</w:t>
      </w:r>
      <w:r w:rsidRPr="003A606B">
        <w:rPr>
          <w:rStyle w:val="fontstyle11"/>
        </w:rPr>
        <w:t>yscall</w:t>
      </w:r>
    </w:p>
    <w:p w14:paraId="36DA921C" w14:textId="31097D5C" w:rsidR="003A606B" w:rsidRDefault="004F1426" w:rsidP="003A606B">
      <w:pPr>
        <w:rPr>
          <w:rStyle w:val="fontstyle11"/>
        </w:rPr>
      </w:pPr>
      <w:r w:rsidRPr="004F1426">
        <w:rPr>
          <w:rStyle w:val="fontstyle11"/>
        </w:rPr>
        <w:drawing>
          <wp:inline distT="0" distB="0" distL="0" distR="0" wp14:anchorId="541B04B1" wp14:editId="00C34E22">
            <wp:extent cx="5971540" cy="2734945"/>
            <wp:effectExtent l="0" t="0" r="0" b="8255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B9A7" w14:textId="3950B905" w:rsidR="003A606B" w:rsidRDefault="003A606B" w:rsidP="003A606B">
      <w:pPr>
        <w:rPr>
          <w:rStyle w:val="fontstyle11"/>
        </w:rPr>
      </w:pPr>
    </w:p>
    <w:p w14:paraId="68D6BC5F" w14:textId="7FDC1638" w:rsidR="003A606B" w:rsidRDefault="004F1426" w:rsidP="003A606B">
      <w:pPr>
        <w:rPr>
          <w:rStyle w:val="fontstyle11"/>
        </w:rPr>
      </w:pPr>
      <w:r>
        <w:rPr>
          <w:rStyle w:val="fontstyle11"/>
          <w:rFonts w:hint="eastAsia"/>
        </w:rPr>
        <w:t>K</w:t>
      </w:r>
      <w:r>
        <w:rPr>
          <w:rStyle w:val="fontstyle11"/>
        </w:rPr>
        <w:t>ết quả sau khi chạy đúng như lý thuyết.</w:t>
      </w:r>
      <w:r>
        <w:rPr>
          <w:rStyle w:val="fontstyle11"/>
        </w:rPr>
        <w:br/>
      </w:r>
    </w:p>
    <w:p w14:paraId="394D5E80" w14:textId="60D987D1" w:rsidR="004F1426" w:rsidRDefault="004F1426" w:rsidP="003A606B">
      <w:pPr>
        <w:rPr>
          <w:rStyle w:val="fontstyle11"/>
        </w:rPr>
      </w:pPr>
      <w:r>
        <w:rPr>
          <w:rStyle w:val="fontstyle01"/>
        </w:rPr>
        <w:t>Assignment 3</w:t>
      </w:r>
      <w:r>
        <w:rPr>
          <w:rFonts w:ascii="Cambria" w:hAnsi="Cambria"/>
          <w:b/>
          <w:bCs/>
          <w:color w:val="1F497D"/>
          <w:sz w:val="26"/>
          <w:szCs w:val="26"/>
        </w:rPr>
        <w:br/>
      </w:r>
      <w:r>
        <w:rPr>
          <w:rStyle w:val="fontstyle11"/>
        </w:rPr>
        <w:t>Create a new project to implement the program in Home Assignment 2. Add</w:t>
      </w:r>
      <w:r>
        <w:rPr>
          <w:rFonts w:ascii="TimesNewRoman" w:hAnsi="TimesNewRoman"/>
          <w:color w:val="000000"/>
        </w:rPr>
        <w:br/>
      </w:r>
      <w:r>
        <w:rPr>
          <w:rStyle w:val="fontstyle11"/>
        </w:rPr>
        <w:t xml:space="preserve">more instructions to assign a test string for y variable and implement </w:t>
      </w:r>
      <w:r>
        <w:rPr>
          <w:rStyle w:val="fontstyle31"/>
        </w:rPr>
        <w:t>strcpy</w:t>
      </w:r>
      <w:r>
        <w:rPr>
          <w:rFonts w:ascii="TimesNewRoman" w:hAnsi="TimesNewRoman"/>
          <w:i/>
          <w:iCs/>
          <w:color w:val="000000"/>
        </w:rPr>
        <w:br/>
      </w:r>
      <w:r>
        <w:rPr>
          <w:rStyle w:val="fontstyle11"/>
        </w:rPr>
        <w:t>function. Compile and up</w:t>
      </w:r>
    </w:p>
    <w:p w14:paraId="49EA34C3" w14:textId="77777777" w:rsidR="00B93B51" w:rsidRPr="00B93B51" w:rsidRDefault="00B93B51" w:rsidP="00B93B51">
      <w:pPr>
        <w:rPr>
          <w:rStyle w:val="fontstyle11"/>
        </w:rPr>
      </w:pPr>
      <w:r w:rsidRPr="00B93B51">
        <w:rPr>
          <w:rStyle w:val="fontstyle11"/>
        </w:rPr>
        <w:t>#Laboratory Exercise 5, Assignment 3</w:t>
      </w:r>
    </w:p>
    <w:p w14:paraId="38F702E5" w14:textId="77777777" w:rsidR="00B93B51" w:rsidRPr="00B93B51" w:rsidRDefault="00B93B51" w:rsidP="00B93B51">
      <w:pPr>
        <w:rPr>
          <w:rStyle w:val="fontstyle11"/>
        </w:rPr>
      </w:pPr>
      <w:r w:rsidRPr="00B93B51">
        <w:rPr>
          <w:rStyle w:val="fontstyle11"/>
        </w:rPr>
        <w:t>.data</w:t>
      </w:r>
    </w:p>
    <w:p w14:paraId="7736CDCD" w14:textId="77777777" w:rsidR="00B93B51" w:rsidRPr="00B93B51" w:rsidRDefault="00B93B51" w:rsidP="00B93B51">
      <w:pPr>
        <w:rPr>
          <w:rStyle w:val="fontstyle11"/>
        </w:rPr>
      </w:pPr>
      <w:r w:rsidRPr="00B93B51">
        <w:rPr>
          <w:rStyle w:val="fontstyle11"/>
        </w:rPr>
        <w:t>x: .space 32 # destination string x, empty</w:t>
      </w:r>
    </w:p>
    <w:p w14:paraId="0C821DAC" w14:textId="77777777" w:rsidR="00B93B51" w:rsidRPr="00B93B51" w:rsidRDefault="00B93B51" w:rsidP="00B93B51">
      <w:pPr>
        <w:rPr>
          <w:rStyle w:val="fontstyle11"/>
        </w:rPr>
      </w:pPr>
      <w:r w:rsidRPr="00B93B51">
        <w:rPr>
          <w:rStyle w:val="fontstyle11"/>
        </w:rPr>
        <w:t>y: .asciiz "Hello world" # source string y</w:t>
      </w:r>
    </w:p>
    <w:p w14:paraId="76B90E0C" w14:textId="77777777" w:rsidR="00B93B51" w:rsidRPr="00B93B51" w:rsidRDefault="00B93B51" w:rsidP="00B93B51">
      <w:pPr>
        <w:rPr>
          <w:rStyle w:val="fontstyle11"/>
        </w:rPr>
      </w:pPr>
      <w:r w:rsidRPr="00B93B51">
        <w:rPr>
          <w:rStyle w:val="fontstyle11"/>
        </w:rPr>
        <w:t>.text</w:t>
      </w:r>
    </w:p>
    <w:p w14:paraId="345CD5E6" w14:textId="77777777" w:rsidR="00B93B51" w:rsidRPr="00B93B51" w:rsidRDefault="00B93B51" w:rsidP="00B93B51">
      <w:pPr>
        <w:rPr>
          <w:rStyle w:val="fontstyle11"/>
        </w:rPr>
      </w:pPr>
      <w:r w:rsidRPr="00B93B51">
        <w:rPr>
          <w:rStyle w:val="fontstyle11"/>
        </w:rPr>
        <w:t>strcpy: add $s0,$zero,$zero # $s0 = i = 0</w:t>
      </w:r>
    </w:p>
    <w:p w14:paraId="6886B5FD" w14:textId="77777777" w:rsidR="00B93B51" w:rsidRPr="00B93B51" w:rsidRDefault="00B93B51" w:rsidP="00B93B51">
      <w:pPr>
        <w:rPr>
          <w:rStyle w:val="fontstyle11"/>
        </w:rPr>
      </w:pPr>
      <w:r w:rsidRPr="00B93B51">
        <w:rPr>
          <w:rStyle w:val="fontstyle11"/>
        </w:rPr>
        <w:t>la $a1, y # Load address of y to $a1</w:t>
      </w:r>
    </w:p>
    <w:p w14:paraId="13009829" w14:textId="77777777" w:rsidR="00B93B51" w:rsidRPr="00B93B51" w:rsidRDefault="00B93B51" w:rsidP="00B93B51">
      <w:pPr>
        <w:rPr>
          <w:rStyle w:val="fontstyle11"/>
        </w:rPr>
      </w:pPr>
      <w:r w:rsidRPr="00B93B51">
        <w:rPr>
          <w:rStyle w:val="fontstyle11"/>
        </w:rPr>
        <w:t>la $a0, x # Load address of x to $a0</w:t>
      </w:r>
    </w:p>
    <w:p w14:paraId="18DA09EE" w14:textId="77777777" w:rsidR="00B93B51" w:rsidRPr="00B93B51" w:rsidRDefault="00B93B51" w:rsidP="00B93B51">
      <w:pPr>
        <w:rPr>
          <w:rStyle w:val="fontstyle11"/>
        </w:rPr>
      </w:pPr>
      <w:r w:rsidRPr="00B93B51">
        <w:rPr>
          <w:rStyle w:val="fontstyle11"/>
        </w:rPr>
        <w:t>L1: add $t1,$s0,$a1 # $t1 = $s0 + $a1 = i + y[0]</w:t>
      </w:r>
    </w:p>
    <w:p w14:paraId="7FBBA94D" w14:textId="77777777" w:rsidR="00B93B51" w:rsidRPr="00B93B51" w:rsidRDefault="00B93B51" w:rsidP="00B93B51">
      <w:pPr>
        <w:rPr>
          <w:rStyle w:val="fontstyle11"/>
        </w:rPr>
      </w:pPr>
      <w:r w:rsidRPr="00B93B51">
        <w:rPr>
          <w:rStyle w:val="fontstyle11"/>
        </w:rPr>
        <w:lastRenderedPageBreak/>
        <w:t># = address of y[i]</w:t>
      </w:r>
    </w:p>
    <w:p w14:paraId="5D5AF7DD" w14:textId="77777777" w:rsidR="00B93B51" w:rsidRPr="00B93B51" w:rsidRDefault="00B93B51" w:rsidP="00B93B51">
      <w:pPr>
        <w:rPr>
          <w:rStyle w:val="fontstyle11"/>
        </w:rPr>
      </w:pPr>
      <w:r w:rsidRPr="00B93B51">
        <w:rPr>
          <w:rStyle w:val="fontstyle11"/>
        </w:rPr>
        <w:t>lb $t2,0($t1) # $t2 = value at $t1 = y[i]</w:t>
      </w:r>
    </w:p>
    <w:p w14:paraId="05E3D419" w14:textId="77777777" w:rsidR="00B93B51" w:rsidRPr="00B93B51" w:rsidRDefault="00B93B51" w:rsidP="00B93B51">
      <w:pPr>
        <w:rPr>
          <w:rStyle w:val="fontstyle11"/>
        </w:rPr>
      </w:pPr>
      <w:r w:rsidRPr="00B93B51">
        <w:rPr>
          <w:rStyle w:val="fontstyle11"/>
        </w:rPr>
        <w:t>add $t3,$s0,$a0 # $t3 = $s0 + $a0 = i + x[0]</w:t>
      </w:r>
    </w:p>
    <w:p w14:paraId="104C6B66" w14:textId="77777777" w:rsidR="00B93B51" w:rsidRPr="00B93B51" w:rsidRDefault="00B93B51" w:rsidP="00B93B51">
      <w:pPr>
        <w:rPr>
          <w:rStyle w:val="fontstyle11"/>
        </w:rPr>
      </w:pPr>
      <w:r w:rsidRPr="00B93B51">
        <w:rPr>
          <w:rStyle w:val="fontstyle11"/>
        </w:rPr>
        <w:t># = address of x[i]</w:t>
      </w:r>
    </w:p>
    <w:p w14:paraId="5EC0D0E4" w14:textId="77777777" w:rsidR="00B93B51" w:rsidRPr="00B93B51" w:rsidRDefault="00B93B51" w:rsidP="00B93B51">
      <w:pPr>
        <w:rPr>
          <w:rStyle w:val="fontstyle11"/>
        </w:rPr>
      </w:pPr>
      <w:r w:rsidRPr="00B93B51">
        <w:rPr>
          <w:rStyle w:val="fontstyle11"/>
        </w:rPr>
        <w:t>sb $t2,0($t3) # x[i]= $t2 = y[i]</w:t>
      </w:r>
    </w:p>
    <w:p w14:paraId="261A9472" w14:textId="77777777" w:rsidR="00B93B51" w:rsidRPr="00B93B51" w:rsidRDefault="00B93B51" w:rsidP="00B93B51">
      <w:pPr>
        <w:rPr>
          <w:rStyle w:val="fontstyle11"/>
        </w:rPr>
      </w:pPr>
      <w:r w:rsidRPr="00B93B51">
        <w:rPr>
          <w:rStyle w:val="fontstyle11"/>
        </w:rPr>
        <w:t>beq $t2,$zero,end_of_strcpy # if y[i] == 0, exit</w:t>
      </w:r>
    </w:p>
    <w:p w14:paraId="64BD962E" w14:textId="77777777" w:rsidR="00B93B51" w:rsidRPr="00B93B51" w:rsidRDefault="00B93B51" w:rsidP="00B93B51">
      <w:pPr>
        <w:rPr>
          <w:rStyle w:val="fontstyle11"/>
        </w:rPr>
      </w:pPr>
      <w:r w:rsidRPr="00B93B51">
        <w:rPr>
          <w:rStyle w:val="fontstyle11"/>
        </w:rPr>
        <w:t>nop</w:t>
      </w:r>
    </w:p>
    <w:p w14:paraId="58374876" w14:textId="77777777" w:rsidR="00B93B51" w:rsidRPr="00B93B51" w:rsidRDefault="00B93B51" w:rsidP="00B93B51">
      <w:pPr>
        <w:rPr>
          <w:rStyle w:val="fontstyle11"/>
        </w:rPr>
      </w:pPr>
      <w:r w:rsidRPr="00B93B51">
        <w:rPr>
          <w:rStyle w:val="fontstyle11"/>
        </w:rPr>
        <w:t>addi $s0,$s0,1 # $s0 = $s0 + 1 &lt;-&gt; i = i + 1</w:t>
      </w:r>
    </w:p>
    <w:p w14:paraId="5BE3CA55" w14:textId="77777777" w:rsidR="00B93B51" w:rsidRPr="00B93B51" w:rsidRDefault="00B93B51" w:rsidP="00B93B51">
      <w:pPr>
        <w:rPr>
          <w:rStyle w:val="fontstyle11"/>
        </w:rPr>
      </w:pPr>
      <w:r w:rsidRPr="00B93B51">
        <w:rPr>
          <w:rStyle w:val="fontstyle11"/>
        </w:rPr>
        <w:t>j L1 # next character</w:t>
      </w:r>
    </w:p>
    <w:p w14:paraId="4CD5F532" w14:textId="77777777" w:rsidR="00B93B51" w:rsidRPr="00B93B51" w:rsidRDefault="00B93B51" w:rsidP="00B93B51">
      <w:pPr>
        <w:rPr>
          <w:rStyle w:val="fontstyle11"/>
        </w:rPr>
      </w:pPr>
      <w:r w:rsidRPr="00B93B51">
        <w:rPr>
          <w:rStyle w:val="fontstyle11"/>
        </w:rPr>
        <w:t>nop</w:t>
      </w:r>
    </w:p>
    <w:p w14:paraId="143C4228" w14:textId="472C6298" w:rsidR="007E4786" w:rsidRDefault="00B93B51" w:rsidP="00B93B51">
      <w:pPr>
        <w:rPr>
          <w:rStyle w:val="fontstyle11"/>
        </w:rPr>
      </w:pPr>
      <w:r w:rsidRPr="00B93B51">
        <w:rPr>
          <w:rStyle w:val="fontstyle11"/>
        </w:rPr>
        <w:t>end_of_strcpy:</w:t>
      </w:r>
    </w:p>
    <w:p w14:paraId="335E7BDD" w14:textId="2EA2916E" w:rsidR="00D728E0" w:rsidRDefault="007E4786" w:rsidP="003A606B">
      <w:pPr>
        <w:rPr>
          <w:rStyle w:val="fontstyle11"/>
        </w:rPr>
      </w:pPr>
      <w:r w:rsidRPr="007E4786">
        <w:rPr>
          <w:rStyle w:val="fontstyle11"/>
        </w:rPr>
        <w:drawing>
          <wp:inline distT="0" distB="0" distL="0" distR="0" wp14:anchorId="2DB1F52A" wp14:editId="4F8FF5E7">
            <wp:extent cx="5971540" cy="2606675"/>
            <wp:effectExtent l="0" t="0" r="0" b="317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16E70" w14:textId="51565EBA" w:rsidR="001C441D" w:rsidRDefault="00B93B51" w:rsidP="00E6354F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=&gt; Kết quả cho ra đúng với lý thuyết.</w:t>
      </w:r>
    </w:p>
    <w:p w14:paraId="797CD42B" w14:textId="6132EE70" w:rsidR="00B93B51" w:rsidRDefault="00B93B51" w:rsidP="00E6354F">
      <w:pPr>
        <w:rPr>
          <w:rStyle w:val="fontstyle11"/>
        </w:rPr>
      </w:pPr>
      <w:r>
        <w:rPr>
          <w:rStyle w:val="fontstyle01"/>
        </w:rPr>
        <w:t>Assignment 4</w:t>
      </w:r>
      <w:r>
        <w:rPr>
          <w:rFonts w:ascii="Cambria" w:hAnsi="Cambria"/>
          <w:b/>
          <w:bCs/>
          <w:color w:val="1F497D"/>
          <w:sz w:val="26"/>
          <w:szCs w:val="26"/>
        </w:rPr>
        <w:br/>
      </w:r>
      <w:r>
        <w:rPr>
          <w:rStyle w:val="fontstyle11"/>
        </w:rPr>
        <w:t>Accomplish the Home Assignment 3 with syscall function to get a string from</w:t>
      </w:r>
      <w:r>
        <w:rPr>
          <w:rFonts w:ascii="TimesNewRoman" w:hAnsi="TimesNewRoman"/>
          <w:color w:val="000000"/>
        </w:rPr>
        <w:br/>
      </w:r>
      <w:r>
        <w:rPr>
          <w:rStyle w:val="fontstyle11"/>
        </w:rPr>
        <w:t>dialog and show the length to message dialog.</w:t>
      </w:r>
    </w:p>
    <w:p w14:paraId="4DAAFFE5" w14:textId="77777777" w:rsidR="00906D45" w:rsidRPr="00906D45" w:rsidRDefault="00906D45" w:rsidP="00906D45">
      <w:pPr>
        <w:rPr>
          <w:rFonts w:cs="Times New Roman"/>
          <w:sz w:val="24"/>
          <w:szCs w:val="24"/>
        </w:rPr>
      </w:pPr>
      <w:r w:rsidRPr="00906D45">
        <w:rPr>
          <w:rFonts w:cs="Times New Roman"/>
          <w:sz w:val="24"/>
          <w:szCs w:val="24"/>
        </w:rPr>
        <w:t>#Laboratory Exercise 5, Assignment 4</w:t>
      </w:r>
    </w:p>
    <w:p w14:paraId="3427D4ED" w14:textId="77777777" w:rsidR="00906D45" w:rsidRPr="00906D45" w:rsidRDefault="00906D45" w:rsidP="00906D45">
      <w:pPr>
        <w:rPr>
          <w:rFonts w:cs="Times New Roman"/>
          <w:sz w:val="24"/>
          <w:szCs w:val="24"/>
        </w:rPr>
      </w:pPr>
      <w:r w:rsidRPr="00906D45">
        <w:rPr>
          <w:rFonts w:cs="Times New Roman"/>
          <w:sz w:val="24"/>
          <w:szCs w:val="24"/>
        </w:rPr>
        <w:t>.data</w:t>
      </w:r>
    </w:p>
    <w:p w14:paraId="77204EAD" w14:textId="77777777" w:rsidR="00906D45" w:rsidRPr="00906D45" w:rsidRDefault="00906D45" w:rsidP="00906D45">
      <w:pPr>
        <w:rPr>
          <w:rFonts w:cs="Times New Roman"/>
          <w:sz w:val="24"/>
          <w:szCs w:val="24"/>
        </w:rPr>
      </w:pPr>
      <w:r w:rsidRPr="00906D45">
        <w:rPr>
          <w:rFonts w:cs="Times New Roman"/>
          <w:sz w:val="24"/>
          <w:szCs w:val="24"/>
        </w:rPr>
        <w:t>string: .space 50</w:t>
      </w:r>
    </w:p>
    <w:p w14:paraId="2D774719" w14:textId="77777777" w:rsidR="00906D45" w:rsidRPr="00906D45" w:rsidRDefault="00906D45" w:rsidP="00906D45">
      <w:pPr>
        <w:rPr>
          <w:rFonts w:cs="Times New Roman"/>
          <w:sz w:val="24"/>
          <w:szCs w:val="24"/>
        </w:rPr>
      </w:pPr>
      <w:r w:rsidRPr="00906D45">
        <w:rPr>
          <w:rFonts w:cs="Times New Roman"/>
          <w:sz w:val="24"/>
          <w:szCs w:val="24"/>
        </w:rPr>
        <w:t>Message1: .asciiz "Nhap xau: "</w:t>
      </w:r>
    </w:p>
    <w:p w14:paraId="53EF547C" w14:textId="77777777" w:rsidR="00906D45" w:rsidRPr="00906D45" w:rsidRDefault="00906D45" w:rsidP="00906D45">
      <w:pPr>
        <w:rPr>
          <w:rFonts w:cs="Times New Roman"/>
          <w:sz w:val="24"/>
          <w:szCs w:val="24"/>
        </w:rPr>
      </w:pPr>
      <w:r w:rsidRPr="00906D45">
        <w:rPr>
          <w:rFonts w:cs="Times New Roman"/>
          <w:sz w:val="24"/>
          <w:szCs w:val="24"/>
        </w:rPr>
        <w:t>Message2: .asciiz "Do dai xau la: "</w:t>
      </w:r>
    </w:p>
    <w:p w14:paraId="1F89010D" w14:textId="77777777" w:rsidR="00906D45" w:rsidRPr="00906D45" w:rsidRDefault="00906D45" w:rsidP="00906D45">
      <w:pPr>
        <w:rPr>
          <w:rFonts w:cs="Times New Roman"/>
          <w:sz w:val="24"/>
          <w:szCs w:val="24"/>
        </w:rPr>
      </w:pPr>
      <w:r w:rsidRPr="00906D45">
        <w:rPr>
          <w:rFonts w:cs="Times New Roman"/>
          <w:sz w:val="24"/>
          <w:szCs w:val="24"/>
        </w:rPr>
        <w:t>.text</w:t>
      </w:r>
    </w:p>
    <w:p w14:paraId="65FA07B1" w14:textId="77777777" w:rsidR="00906D45" w:rsidRPr="00906D45" w:rsidRDefault="00906D45" w:rsidP="00906D45">
      <w:pPr>
        <w:rPr>
          <w:rFonts w:cs="Times New Roman"/>
          <w:sz w:val="24"/>
          <w:szCs w:val="24"/>
        </w:rPr>
      </w:pPr>
      <w:r w:rsidRPr="00906D45">
        <w:rPr>
          <w:rFonts w:cs="Times New Roman"/>
          <w:sz w:val="24"/>
          <w:szCs w:val="24"/>
        </w:rPr>
        <w:lastRenderedPageBreak/>
        <w:t>main:</w:t>
      </w:r>
    </w:p>
    <w:p w14:paraId="44060571" w14:textId="77777777" w:rsidR="00906D45" w:rsidRPr="00906D45" w:rsidRDefault="00906D45" w:rsidP="00906D45">
      <w:pPr>
        <w:rPr>
          <w:rFonts w:cs="Times New Roman"/>
          <w:sz w:val="24"/>
          <w:szCs w:val="24"/>
        </w:rPr>
      </w:pPr>
      <w:r w:rsidRPr="00906D45">
        <w:rPr>
          <w:rFonts w:cs="Times New Roman"/>
          <w:sz w:val="24"/>
          <w:szCs w:val="24"/>
        </w:rPr>
        <w:t>get_string: li $v0, 54 # Get a string from dialog</w:t>
      </w:r>
    </w:p>
    <w:p w14:paraId="360B885C" w14:textId="77777777" w:rsidR="00906D45" w:rsidRPr="00906D45" w:rsidRDefault="00906D45" w:rsidP="00906D45">
      <w:pPr>
        <w:rPr>
          <w:rFonts w:cs="Times New Roman"/>
          <w:sz w:val="24"/>
          <w:szCs w:val="24"/>
        </w:rPr>
      </w:pPr>
      <w:r w:rsidRPr="00906D45">
        <w:rPr>
          <w:rFonts w:cs="Times New Roman"/>
          <w:sz w:val="24"/>
          <w:szCs w:val="24"/>
        </w:rPr>
        <w:t>la $a0, Message1 # Load address of the Message1 to $a0</w:t>
      </w:r>
    </w:p>
    <w:p w14:paraId="737AEFC2" w14:textId="77777777" w:rsidR="00906D45" w:rsidRPr="00906D45" w:rsidRDefault="00906D45" w:rsidP="00906D45">
      <w:pPr>
        <w:rPr>
          <w:rFonts w:cs="Times New Roman"/>
          <w:sz w:val="24"/>
          <w:szCs w:val="24"/>
        </w:rPr>
      </w:pPr>
      <w:r w:rsidRPr="00906D45">
        <w:rPr>
          <w:rFonts w:cs="Times New Roman"/>
          <w:sz w:val="24"/>
          <w:szCs w:val="24"/>
        </w:rPr>
        <w:t>la $a1, string # Load address of input buffer "string" to $a1</w:t>
      </w:r>
    </w:p>
    <w:p w14:paraId="4E4CEA79" w14:textId="77777777" w:rsidR="00906D45" w:rsidRPr="00906D45" w:rsidRDefault="00906D45" w:rsidP="00906D45">
      <w:pPr>
        <w:rPr>
          <w:rFonts w:cs="Times New Roman"/>
          <w:sz w:val="24"/>
          <w:szCs w:val="24"/>
        </w:rPr>
      </w:pPr>
      <w:r w:rsidRPr="00906D45">
        <w:rPr>
          <w:rFonts w:cs="Times New Roman"/>
          <w:sz w:val="24"/>
          <w:szCs w:val="24"/>
        </w:rPr>
        <w:t>la $a2, 50 # Maximum number of characters to read = 50</w:t>
      </w:r>
    </w:p>
    <w:p w14:paraId="77CC0DAE" w14:textId="77777777" w:rsidR="00906D45" w:rsidRPr="00906D45" w:rsidRDefault="00906D45" w:rsidP="00906D45">
      <w:pPr>
        <w:rPr>
          <w:rFonts w:cs="Times New Roman"/>
          <w:sz w:val="24"/>
          <w:szCs w:val="24"/>
        </w:rPr>
      </w:pPr>
      <w:r w:rsidRPr="00906D45">
        <w:rPr>
          <w:rFonts w:cs="Times New Roman"/>
          <w:sz w:val="24"/>
          <w:szCs w:val="24"/>
        </w:rPr>
        <w:t>syscall</w:t>
      </w:r>
    </w:p>
    <w:p w14:paraId="6A35B15D" w14:textId="77777777" w:rsidR="00906D45" w:rsidRPr="00906D45" w:rsidRDefault="00906D45" w:rsidP="00906D45">
      <w:pPr>
        <w:rPr>
          <w:rFonts w:cs="Times New Roman"/>
          <w:sz w:val="24"/>
          <w:szCs w:val="24"/>
        </w:rPr>
      </w:pPr>
      <w:r w:rsidRPr="00906D45">
        <w:rPr>
          <w:rFonts w:cs="Times New Roman"/>
          <w:sz w:val="24"/>
          <w:szCs w:val="24"/>
        </w:rPr>
        <w:t>get_length: la $a0,string # $a0 = address(string[0])</w:t>
      </w:r>
    </w:p>
    <w:p w14:paraId="28E21F05" w14:textId="77777777" w:rsidR="00906D45" w:rsidRPr="00906D45" w:rsidRDefault="00906D45" w:rsidP="00906D45">
      <w:pPr>
        <w:rPr>
          <w:rFonts w:cs="Times New Roman"/>
          <w:sz w:val="24"/>
          <w:szCs w:val="24"/>
        </w:rPr>
      </w:pPr>
      <w:r w:rsidRPr="00906D45">
        <w:rPr>
          <w:rFonts w:cs="Times New Roman"/>
          <w:sz w:val="24"/>
          <w:szCs w:val="24"/>
        </w:rPr>
        <w:t>add $t0,$zero,$zero # $t0 = i = 0</w:t>
      </w:r>
    </w:p>
    <w:p w14:paraId="05CCBB51" w14:textId="77777777" w:rsidR="00906D45" w:rsidRPr="00906D45" w:rsidRDefault="00906D45" w:rsidP="00906D45">
      <w:pPr>
        <w:rPr>
          <w:rFonts w:cs="Times New Roman"/>
          <w:sz w:val="24"/>
          <w:szCs w:val="24"/>
        </w:rPr>
      </w:pPr>
      <w:r w:rsidRPr="00906D45">
        <w:rPr>
          <w:rFonts w:cs="Times New Roman"/>
          <w:sz w:val="24"/>
          <w:szCs w:val="24"/>
        </w:rPr>
        <w:t>check_char: add $t1,$a0,$t0 # $t1 = $a0 + $t0</w:t>
      </w:r>
    </w:p>
    <w:p w14:paraId="1A3AC441" w14:textId="77777777" w:rsidR="00906D45" w:rsidRPr="00906D45" w:rsidRDefault="00906D45" w:rsidP="00906D45">
      <w:pPr>
        <w:rPr>
          <w:rFonts w:cs="Times New Roman"/>
          <w:sz w:val="24"/>
          <w:szCs w:val="24"/>
        </w:rPr>
      </w:pPr>
      <w:r w:rsidRPr="00906D45">
        <w:rPr>
          <w:rFonts w:cs="Times New Roman"/>
          <w:sz w:val="24"/>
          <w:szCs w:val="24"/>
        </w:rPr>
        <w:t># = address(string[i])</w:t>
      </w:r>
    </w:p>
    <w:p w14:paraId="5B87C36F" w14:textId="77777777" w:rsidR="00906D45" w:rsidRPr="00906D45" w:rsidRDefault="00906D45" w:rsidP="00906D45">
      <w:pPr>
        <w:rPr>
          <w:rFonts w:cs="Times New Roman"/>
          <w:sz w:val="24"/>
          <w:szCs w:val="24"/>
        </w:rPr>
      </w:pPr>
      <w:r w:rsidRPr="00906D45">
        <w:rPr>
          <w:rFonts w:cs="Times New Roman"/>
          <w:sz w:val="24"/>
          <w:szCs w:val="24"/>
        </w:rPr>
        <w:t>lb $t2, 0($t1) # $t2 = string[i]</w:t>
      </w:r>
    </w:p>
    <w:p w14:paraId="026160A8" w14:textId="77777777" w:rsidR="00906D45" w:rsidRPr="00906D45" w:rsidRDefault="00906D45" w:rsidP="00906D45">
      <w:pPr>
        <w:rPr>
          <w:rFonts w:cs="Times New Roman"/>
          <w:sz w:val="24"/>
          <w:szCs w:val="24"/>
        </w:rPr>
      </w:pPr>
      <w:r w:rsidRPr="00906D45">
        <w:rPr>
          <w:rFonts w:cs="Times New Roman"/>
          <w:sz w:val="24"/>
          <w:szCs w:val="24"/>
        </w:rPr>
        <w:t>beq $t2, $zero, end_of_str # is null char?</w:t>
      </w:r>
    </w:p>
    <w:p w14:paraId="6CC5ACA6" w14:textId="77777777" w:rsidR="00906D45" w:rsidRPr="00906D45" w:rsidRDefault="00906D45" w:rsidP="00906D45">
      <w:pPr>
        <w:rPr>
          <w:rFonts w:cs="Times New Roman"/>
          <w:sz w:val="24"/>
          <w:szCs w:val="24"/>
        </w:rPr>
      </w:pPr>
      <w:r w:rsidRPr="00906D45">
        <w:rPr>
          <w:rFonts w:cs="Times New Roman"/>
          <w:sz w:val="24"/>
          <w:szCs w:val="24"/>
        </w:rPr>
        <w:t>addi $t0, $t0, 1 # $t0 = $t0 + 1 -&gt; i = i + 1</w:t>
      </w:r>
    </w:p>
    <w:p w14:paraId="767D4F2B" w14:textId="77777777" w:rsidR="00906D45" w:rsidRPr="00906D45" w:rsidRDefault="00906D45" w:rsidP="00906D45">
      <w:pPr>
        <w:rPr>
          <w:rFonts w:cs="Times New Roman"/>
          <w:sz w:val="24"/>
          <w:szCs w:val="24"/>
        </w:rPr>
      </w:pPr>
      <w:r w:rsidRPr="00906D45">
        <w:rPr>
          <w:rFonts w:cs="Times New Roman"/>
          <w:sz w:val="24"/>
          <w:szCs w:val="24"/>
        </w:rPr>
        <w:t>j check_char</w:t>
      </w:r>
    </w:p>
    <w:p w14:paraId="405326EC" w14:textId="77777777" w:rsidR="00906D45" w:rsidRPr="00906D45" w:rsidRDefault="00906D45" w:rsidP="00906D45">
      <w:pPr>
        <w:rPr>
          <w:rFonts w:cs="Times New Roman"/>
          <w:sz w:val="24"/>
          <w:szCs w:val="24"/>
        </w:rPr>
      </w:pPr>
      <w:r w:rsidRPr="00906D45">
        <w:rPr>
          <w:rFonts w:cs="Times New Roman"/>
          <w:sz w:val="24"/>
          <w:szCs w:val="24"/>
        </w:rPr>
        <w:t>end_of_str:</w:t>
      </w:r>
    </w:p>
    <w:p w14:paraId="510900C7" w14:textId="77777777" w:rsidR="00906D45" w:rsidRPr="00906D45" w:rsidRDefault="00906D45" w:rsidP="00906D45">
      <w:pPr>
        <w:rPr>
          <w:rFonts w:cs="Times New Roman"/>
          <w:sz w:val="24"/>
          <w:szCs w:val="24"/>
        </w:rPr>
      </w:pPr>
      <w:r w:rsidRPr="00906D45">
        <w:rPr>
          <w:rFonts w:cs="Times New Roman"/>
          <w:sz w:val="24"/>
          <w:szCs w:val="24"/>
        </w:rPr>
        <w:t>end_of_get_length:</w:t>
      </w:r>
    </w:p>
    <w:p w14:paraId="616FB259" w14:textId="77777777" w:rsidR="00906D45" w:rsidRPr="00906D45" w:rsidRDefault="00906D45" w:rsidP="00906D45">
      <w:pPr>
        <w:rPr>
          <w:rFonts w:cs="Times New Roman"/>
          <w:sz w:val="24"/>
          <w:szCs w:val="24"/>
        </w:rPr>
      </w:pPr>
      <w:r w:rsidRPr="00906D45">
        <w:rPr>
          <w:rFonts w:cs="Times New Roman"/>
          <w:sz w:val="24"/>
          <w:szCs w:val="24"/>
        </w:rPr>
        <w:t>print_length: addi $t0, $t0, -1</w:t>
      </w:r>
    </w:p>
    <w:p w14:paraId="1519FB4B" w14:textId="77777777" w:rsidR="00906D45" w:rsidRPr="00906D45" w:rsidRDefault="00906D45" w:rsidP="00906D45">
      <w:pPr>
        <w:rPr>
          <w:rFonts w:cs="Times New Roman"/>
          <w:sz w:val="24"/>
          <w:szCs w:val="24"/>
        </w:rPr>
      </w:pPr>
      <w:r w:rsidRPr="00906D45">
        <w:rPr>
          <w:rFonts w:cs="Times New Roman"/>
          <w:sz w:val="24"/>
          <w:szCs w:val="24"/>
        </w:rPr>
        <w:t>li $v0, 56</w:t>
      </w:r>
    </w:p>
    <w:p w14:paraId="20CA227F" w14:textId="77777777" w:rsidR="00906D45" w:rsidRPr="00906D45" w:rsidRDefault="00906D45" w:rsidP="00906D45">
      <w:pPr>
        <w:rPr>
          <w:rFonts w:cs="Times New Roman"/>
          <w:sz w:val="24"/>
          <w:szCs w:val="24"/>
        </w:rPr>
      </w:pPr>
      <w:r w:rsidRPr="00906D45">
        <w:rPr>
          <w:rFonts w:cs="Times New Roman"/>
          <w:sz w:val="24"/>
          <w:szCs w:val="24"/>
        </w:rPr>
        <w:t>la $a0, Message2</w:t>
      </w:r>
    </w:p>
    <w:p w14:paraId="059A2919" w14:textId="77777777" w:rsidR="00906D45" w:rsidRPr="00906D45" w:rsidRDefault="00906D45" w:rsidP="00906D45">
      <w:pPr>
        <w:rPr>
          <w:rFonts w:cs="Times New Roman"/>
          <w:sz w:val="24"/>
          <w:szCs w:val="24"/>
        </w:rPr>
      </w:pPr>
      <w:r w:rsidRPr="00906D45">
        <w:rPr>
          <w:rFonts w:cs="Times New Roman"/>
          <w:sz w:val="24"/>
          <w:szCs w:val="24"/>
        </w:rPr>
        <w:t>move $a1, $t0</w:t>
      </w:r>
    </w:p>
    <w:p w14:paraId="79F222F0" w14:textId="53ED493F" w:rsidR="00B93B51" w:rsidRDefault="00906D45" w:rsidP="00906D45">
      <w:pPr>
        <w:rPr>
          <w:rFonts w:cs="Times New Roman"/>
          <w:sz w:val="24"/>
          <w:szCs w:val="24"/>
        </w:rPr>
      </w:pPr>
      <w:r w:rsidRPr="00906D45">
        <w:rPr>
          <w:rFonts w:cs="Times New Roman"/>
          <w:sz w:val="24"/>
          <w:szCs w:val="24"/>
        </w:rPr>
        <w:t>syscall</w:t>
      </w:r>
    </w:p>
    <w:p w14:paraId="511FE0F5" w14:textId="4311125B" w:rsidR="00906D45" w:rsidRDefault="00906D45" w:rsidP="00906D4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-Chạy chương trình</w:t>
      </w:r>
    </w:p>
    <w:p w14:paraId="00FA0EEB" w14:textId="43F3BFD4" w:rsidR="00906D45" w:rsidRDefault="00906D45" w:rsidP="00906D4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-Nhập xâu kí tử: xâu là “do dai cua xau la”</w:t>
      </w:r>
    </w:p>
    <w:p w14:paraId="7912FF74" w14:textId="60CB5971" w:rsidR="00906D45" w:rsidRDefault="00906D45" w:rsidP="00906D45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</w:t>
      </w:r>
      <w:r w:rsidR="00E940FB">
        <w:rPr>
          <w:rFonts w:cs="Times New Roman"/>
          <w:sz w:val="24"/>
          <w:szCs w:val="24"/>
        </w:rPr>
        <w:t>Kết quả cho ra đúng với lý thuyết.</w:t>
      </w:r>
    </w:p>
    <w:p w14:paraId="58FAC462" w14:textId="74333FE8" w:rsidR="00906D45" w:rsidRDefault="00906D45" w:rsidP="00906D45">
      <w:pPr>
        <w:rPr>
          <w:rFonts w:cs="Times New Roman"/>
          <w:sz w:val="24"/>
          <w:szCs w:val="24"/>
        </w:rPr>
      </w:pPr>
      <w:r w:rsidRPr="00906D45">
        <w:rPr>
          <w:rFonts w:cs="Times New Roman"/>
          <w:sz w:val="24"/>
          <w:szCs w:val="24"/>
        </w:rPr>
        <w:lastRenderedPageBreak/>
        <w:drawing>
          <wp:inline distT="0" distB="0" distL="0" distR="0" wp14:anchorId="3EB1011C" wp14:editId="61E972FD">
            <wp:extent cx="5971540" cy="3620770"/>
            <wp:effectExtent l="0" t="0" r="0" b="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62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8AC9" w14:textId="7B1C1871" w:rsidR="00E940FB" w:rsidRDefault="00E940FB" w:rsidP="00906D45">
      <w:pPr>
        <w:rPr>
          <w:rFonts w:cs="Times New Roman"/>
          <w:sz w:val="24"/>
          <w:szCs w:val="24"/>
        </w:rPr>
      </w:pPr>
      <w:r w:rsidRPr="00E940FB">
        <w:rPr>
          <w:rFonts w:cs="Times New Roman"/>
          <w:sz w:val="24"/>
          <w:szCs w:val="24"/>
        </w:rPr>
        <w:drawing>
          <wp:inline distT="0" distB="0" distL="0" distR="0" wp14:anchorId="42909B64" wp14:editId="48443117">
            <wp:extent cx="5971540" cy="3574415"/>
            <wp:effectExtent l="0" t="0" r="0" b="6985"/>
            <wp:docPr id="5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57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2A620" w14:textId="7ED86E04" w:rsidR="00E940FB" w:rsidRDefault="00E940FB" w:rsidP="00906D45">
      <w:pPr>
        <w:rPr>
          <w:rStyle w:val="fontstyle11"/>
        </w:rPr>
      </w:pPr>
      <w:r>
        <w:rPr>
          <w:rStyle w:val="fontstyle01"/>
        </w:rPr>
        <w:t>Assignment 5</w:t>
      </w:r>
      <w:r>
        <w:rPr>
          <w:rFonts w:ascii="Cambria" w:hAnsi="Cambria"/>
          <w:b/>
          <w:bCs/>
          <w:color w:val="1F497D"/>
          <w:sz w:val="26"/>
          <w:szCs w:val="26"/>
        </w:rPr>
        <w:br/>
      </w:r>
      <w:r>
        <w:rPr>
          <w:rStyle w:val="fontstyle11"/>
        </w:rPr>
        <w:t>Write a program that let user input a string by typing individual letters. Input</w:t>
      </w:r>
      <w:r>
        <w:rPr>
          <w:rFonts w:ascii="TimesNewRoman" w:hAnsi="TimesNewRoman"/>
          <w:color w:val="000000"/>
        </w:rPr>
        <w:br/>
      </w:r>
      <w:r>
        <w:rPr>
          <w:rStyle w:val="fontstyle11"/>
        </w:rPr>
        <w:t>process will be terminated when user press Enter or then length of the string</w:t>
      </w:r>
      <w:r>
        <w:rPr>
          <w:rFonts w:ascii="TimesNewRoman" w:hAnsi="TimesNewRoman"/>
          <w:color w:val="000000"/>
        </w:rPr>
        <w:br/>
      </w:r>
      <w:r>
        <w:rPr>
          <w:rStyle w:val="fontstyle11"/>
        </w:rPr>
        <w:t>exceed 20 characters. Print the reverse string.</w:t>
      </w:r>
    </w:p>
    <w:p w14:paraId="50019B32" w14:textId="6BDD4DEF" w:rsidR="00E940FB" w:rsidRDefault="00E940FB" w:rsidP="00906D45">
      <w:pPr>
        <w:rPr>
          <w:rStyle w:val="fontstyle11"/>
        </w:rPr>
      </w:pPr>
    </w:p>
    <w:p w14:paraId="2052407E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lastRenderedPageBreak/>
        <w:t>#Laboratory Exercise 5, Assignment 5</w:t>
      </w:r>
    </w:p>
    <w:p w14:paraId="0E80D6FA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.data</w:t>
      </w:r>
    </w:p>
    <w:p w14:paraId="7FC3E6F2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get_char: .space 20</w:t>
      </w:r>
    </w:p>
    <w:p w14:paraId="197FBF9D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message1: .asciiz "Nhap ky tu thu "</w:t>
      </w:r>
    </w:p>
    <w:p w14:paraId="54E69A83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message2: .asciiz ": "</w:t>
      </w:r>
    </w:p>
    <w:p w14:paraId="2DC28170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message3: .asciiz "\n"</w:t>
      </w:r>
    </w:p>
    <w:p w14:paraId="19EC641B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message4: .asciiz "Chuoi ky tu vua nhap (Bi dao nguoc thu tu) la: "</w:t>
      </w:r>
    </w:p>
    <w:p w14:paraId="1CC91F0D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.text</w:t>
      </w:r>
    </w:p>
    <w:p w14:paraId="6AB8F4E3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li $s0, 20 # N = 20</w:t>
      </w:r>
    </w:p>
    <w:p w14:paraId="54978706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li $s1, 0 # i = 0</w:t>
      </w:r>
    </w:p>
    <w:p w14:paraId="5423D3DC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la $s2, get_char # Load address of get_char[0]</w:t>
      </w:r>
    </w:p>
    <w:p w14:paraId="7D838139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li $s3, 10 # Char \n in ASCII</w:t>
      </w:r>
    </w:p>
    <w:p w14:paraId="390173E6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read_char:</w:t>
      </w:r>
    </w:p>
    <w:p w14:paraId="07C812B4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beq $s1, $s0, end_read_char # i = N branch to exit</w:t>
      </w:r>
    </w:p>
    <w:p w14:paraId="21823632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# Show message "Nhap ky tu thu i: "</w:t>
      </w:r>
    </w:p>
    <w:p w14:paraId="1B65D57D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li $v0, 4</w:t>
      </w:r>
    </w:p>
    <w:p w14:paraId="2CBBCE2A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la $a0, message1</w:t>
      </w:r>
    </w:p>
    <w:p w14:paraId="3BE0EC1D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syscall</w:t>
      </w:r>
    </w:p>
    <w:p w14:paraId="3ECED99F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addi $t1, $s1, 1</w:t>
      </w:r>
    </w:p>
    <w:p w14:paraId="207F6E5F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li $v0, 1</w:t>
      </w:r>
    </w:p>
    <w:p w14:paraId="53BA0289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move $a0, $t1</w:t>
      </w:r>
    </w:p>
    <w:p w14:paraId="22001B50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syscall</w:t>
      </w:r>
    </w:p>
    <w:p w14:paraId="792481DC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li $v0, 4</w:t>
      </w:r>
    </w:p>
    <w:p w14:paraId="0896BECD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la $a0, message2</w:t>
      </w:r>
    </w:p>
    <w:p w14:paraId="1A2264EA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syscall</w:t>
      </w:r>
    </w:p>
    <w:p w14:paraId="34861F74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li $v0, 12 # Read character</w:t>
      </w:r>
    </w:p>
    <w:p w14:paraId="187172B2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syscall</w:t>
      </w:r>
    </w:p>
    <w:p w14:paraId="5349CA10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move $t0, $v0</w:t>
      </w:r>
    </w:p>
    <w:p w14:paraId="50D9B8E1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beq $t0, $s3, end_read_char # Press "Enter" branch to exit</w:t>
      </w:r>
    </w:p>
    <w:p w14:paraId="4B966D40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li $v0, 4</w:t>
      </w:r>
    </w:p>
    <w:p w14:paraId="64E9FE19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lastRenderedPageBreak/>
        <w:t>la $a0, message3</w:t>
      </w:r>
    </w:p>
    <w:p w14:paraId="7FC5FAB7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syscall</w:t>
      </w:r>
    </w:p>
    <w:p w14:paraId="6930456D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add $s5, $s2, $s1 #$s5 = Address of get_char[i] = get_char[0] + i</w:t>
      </w:r>
    </w:p>
    <w:p w14:paraId="7BE445AE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sb $t0, 0($s5) #Store character to get_char[i]</w:t>
      </w:r>
    </w:p>
    <w:p w14:paraId="7F52114E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addi $s1, $s1, 1 # i++</w:t>
      </w:r>
    </w:p>
    <w:p w14:paraId="0A6EC929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j read_char</w:t>
      </w:r>
    </w:p>
    <w:p w14:paraId="5727EC0E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end_read_char:</w:t>
      </w:r>
    </w:p>
    <w:p w14:paraId="3197BDD6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li $v0, 4</w:t>
      </w:r>
    </w:p>
    <w:p w14:paraId="255A9209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la $a0, message4</w:t>
      </w:r>
    </w:p>
    <w:p w14:paraId="1EA12E33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syscall</w:t>
      </w:r>
    </w:p>
    <w:p w14:paraId="28762695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print_string:</w:t>
      </w:r>
    </w:p>
    <w:p w14:paraId="57B2E39D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li $v0, 11</w:t>
      </w:r>
    </w:p>
    <w:p w14:paraId="04D2F4CD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lb $a0, 0($s5)</w:t>
      </w:r>
    </w:p>
    <w:p w14:paraId="2C060C21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syscall</w:t>
      </w:r>
    </w:p>
    <w:p w14:paraId="7F0C158B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beq $s5, $s2, exit</w:t>
      </w:r>
    </w:p>
    <w:p w14:paraId="0DA3613F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addi $s5, $s5, -1</w:t>
      </w:r>
    </w:p>
    <w:p w14:paraId="4FD66928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j print_string</w:t>
      </w:r>
    </w:p>
    <w:p w14:paraId="6F8CF101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exit:</w:t>
      </w:r>
    </w:p>
    <w:p w14:paraId="0D06AC87" w14:textId="77777777" w:rsidR="001240C8" w:rsidRP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li $v0, 10</w:t>
      </w:r>
    </w:p>
    <w:p w14:paraId="2403C84E" w14:textId="530094DE" w:rsid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t>syscall</w:t>
      </w:r>
    </w:p>
    <w:p w14:paraId="585BFC43" w14:textId="5BE97A98" w:rsidR="001240C8" w:rsidRDefault="001240C8" w:rsidP="001240C8">
      <w:pPr>
        <w:rPr>
          <w:rFonts w:cs="Times New Roman"/>
          <w:sz w:val="24"/>
          <w:szCs w:val="24"/>
        </w:rPr>
      </w:pPr>
    </w:p>
    <w:p w14:paraId="2710F469" w14:textId="45C5C332" w:rsidR="001240C8" w:rsidRDefault="001240C8" w:rsidP="001240C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 Trường hợp nhập đủ 20 kí tự</w:t>
      </w:r>
    </w:p>
    <w:p w14:paraId="4EDE1F7E" w14:textId="0FA9A2DE" w:rsidR="001240C8" w:rsidRDefault="001240C8" w:rsidP="001240C8">
      <w:pPr>
        <w:rPr>
          <w:rFonts w:cs="Times New Roman"/>
          <w:sz w:val="24"/>
          <w:szCs w:val="24"/>
        </w:rPr>
      </w:pPr>
      <w:r w:rsidRPr="001240C8">
        <w:rPr>
          <w:rFonts w:cs="Times New Roman"/>
          <w:sz w:val="24"/>
          <w:szCs w:val="24"/>
        </w:rPr>
        <w:lastRenderedPageBreak/>
        <w:drawing>
          <wp:inline distT="0" distB="0" distL="0" distR="0" wp14:anchorId="1C9489C2" wp14:editId="2A3007D8">
            <wp:extent cx="5971540" cy="5895340"/>
            <wp:effectExtent l="0" t="0" r="0" b="0"/>
            <wp:docPr id="6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D75E" w14:textId="794D85E4" w:rsidR="001240C8" w:rsidRDefault="001240C8" w:rsidP="001240C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- Trường hợp nhập ít hơn 20 kí tự:</w:t>
      </w:r>
    </w:p>
    <w:p w14:paraId="2E167A75" w14:textId="758C089C" w:rsidR="001240C8" w:rsidRDefault="003A32BF" w:rsidP="001240C8">
      <w:pPr>
        <w:rPr>
          <w:rFonts w:cs="Times New Roman"/>
          <w:sz w:val="24"/>
          <w:szCs w:val="24"/>
        </w:rPr>
      </w:pPr>
      <w:r w:rsidRPr="003A32BF">
        <w:rPr>
          <w:rFonts w:cs="Times New Roman"/>
          <w:sz w:val="24"/>
          <w:szCs w:val="24"/>
        </w:rPr>
        <w:lastRenderedPageBreak/>
        <w:drawing>
          <wp:inline distT="0" distB="0" distL="0" distR="0" wp14:anchorId="76A0D7F3" wp14:editId="2B72FE21">
            <wp:extent cx="5971540" cy="6010275"/>
            <wp:effectExtent l="0" t="0" r="0" b="9525"/>
            <wp:docPr id="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33399" w14:textId="7F4F2FD9" w:rsidR="003A32BF" w:rsidRDefault="003A32BF" w:rsidP="001240C8">
      <w:pPr>
        <w:rPr>
          <w:rFonts w:cs="Times New Roman"/>
          <w:sz w:val="24"/>
          <w:szCs w:val="24"/>
        </w:rPr>
      </w:pPr>
    </w:p>
    <w:p w14:paraId="1BEB8BAC" w14:textId="12095E6F" w:rsidR="003A32BF" w:rsidRPr="00E6354F" w:rsidRDefault="003A32BF" w:rsidP="001240C8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=&gt; Đúng với lý thuyết.</w:t>
      </w:r>
    </w:p>
    <w:sectPr w:rsidR="003A32BF" w:rsidRPr="00E6354F" w:rsidSect="006F23EF">
      <w:pgSz w:w="12240" w:h="15840"/>
      <w:pgMar w:top="1134" w:right="851" w:bottom="1134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804"/>
    <w:rsid w:val="001240C8"/>
    <w:rsid w:val="001C441D"/>
    <w:rsid w:val="002D1804"/>
    <w:rsid w:val="003642CC"/>
    <w:rsid w:val="003A32BF"/>
    <w:rsid w:val="003A606B"/>
    <w:rsid w:val="004F1426"/>
    <w:rsid w:val="006F23EF"/>
    <w:rsid w:val="007E4786"/>
    <w:rsid w:val="008A5297"/>
    <w:rsid w:val="00906D45"/>
    <w:rsid w:val="00A31D01"/>
    <w:rsid w:val="00B93B51"/>
    <w:rsid w:val="00D728E0"/>
    <w:rsid w:val="00E6354F"/>
    <w:rsid w:val="00E73373"/>
    <w:rsid w:val="00E940FB"/>
    <w:rsid w:val="00EB5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7F105"/>
  <w15:chartTrackingRefBased/>
  <w15:docId w15:val="{3CAAFA2F-5081-40CD-B1D2-C8C8F1E5D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1804"/>
    <w:pPr>
      <w:spacing w:line="256" w:lineRule="auto"/>
    </w:pPr>
    <w:rPr>
      <w:rFonts w:ascii="Times New Roman" w:hAnsi="Times New Roman"/>
      <w:kern w:val="2"/>
      <w:sz w:val="28"/>
      <w14:ligatures w14:val="standardContextu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F23EF"/>
    <w:pPr>
      <w:keepNext/>
      <w:keepLines/>
      <w:spacing w:before="240" w:after="0" w:line="324" w:lineRule="auto"/>
      <w:contextualSpacing/>
      <w:outlineLvl w:val="0"/>
    </w:pPr>
    <w:rPr>
      <w:rFonts w:eastAsiaTheme="majorEastAsia" w:cstheme="majorBidi"/>
      <w:b/>
      <w:kern w:val="0"/>
      <w:sz w:val="26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6F23EF"/>
    <w:pPr>
      <w:keepNext/>
      <w:keepLines/>
      <w:spacing w:before="240" w:after="0" w:line="324" w:lineRule="auto"/>
      <w:contextualSpacing/>
      <w:outlineLvl w:val="1"/>
    </w:pPr>
    <w:rPr>
      <w:rFonts w:eastAsiaTheme="majorEastAsia" w:cstheme="majorBidi"/>
      <w:b/>
      <w:kern w:val="0"/>
      <w:sz w:val="26"/>
      <w:szCs w:val="26"/>
      <w14:ligatures w14:val="none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6F23EF"/>
    <w:pPr>
      <w:keepNext/>
      <w:keepLines/>
      <w:spacing w:before="120" w:after="0" w:line="324" w:lineRule="auto"/>
      <w:outlineLvl w:val="2"/>
    </w:pPr>
    <w:rPr>
      <w:rFonts w:eastAsiaTheme="majorEastAsia" w:cstheme="majorBidi"/>
      <w:b/>
      <w:i/>
      <w:kern w:val="0"/>
      <w:sz w:val="26"/>
      <w:szCs w:val="24"/>
      <w14:ligatures w14:val="none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6F23EF"/>
    <w:pPr>
      <w:keepNext/>
      <w:keepLines/>
      <w:spacing w:before="120" w:after="0" w:line="324" w:lineRule="auto"/>
      <w:outlineLvl w:val="3"/>
    </w:pPr>
    <w:rPr>
      <w:rFonts w:eastAsiaTheme="majorEastAsia" w:cstheme="majorBidi"/>
      <w:i/>
      <w:iCs/>
      <w:kern w:val="0"/>
      <w:sz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23EF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23EF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F23EF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F23EF"/>
    <w:rPr>
      <w:rFonts w:ascii="Times New Roman" w:eastAsiaTheme="majorEastAsia" w:hAnsi="Times New Roman" w:cstheme="majorBidi"/>
      <w:i/>
      <w:iCs/>
      <w:sz w:val="26"/>
    </w:rPr>
  </w:style>
  <w:style w:type="character" w:customStyle="1" w:styleId="fontstyle01">
    <w:name w:val="fontstyle01"/>
    <w:basedOn w:val="DefaultParagraphFont"/>
    <w:rsid w:val="002D1804"/>
    <w:rPr>
      <w:rFonts w:ascii="Cambria" w:hAnsi="Cambria" w:hint="default"/>
      <w:b/>
      <w:bCs/>
      <w:i w:val="0"/>
      <w:iCs w:val="0"/>
      <w:color w:val="1F497D"/>
      <w:sz w:val="26"/>
      <w:szCs w:val="26"/>
    </w:rPr>
  </w:style>
  <w:style w:type="character" w:customStyle="1" w:styleId="fontstyle11">
    <w:name w:val="fontstyle11"/>
    <w:basedOn w:val="DefaultParagraphFont"/>
    <w:rsid w:val="002D1804"/>
    <w:rPr>
      <w:rFonts w:ascii="TimesNewRoman" w:hAnsi="TimesNew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4F1426"/>
    <w:rPr>
      <w:rFonts w:ascii="TimesNewRoman" w:hAnsi="TimesNewRoman" w:hint="default"/>
      <w:b w:val="0"/>
      <w:bCs w:val="0"/>
      <w:i/>
      <w:iCs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52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customXml" Target="../customXml/item3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7DDDDD853C604EAB8987F10F092850" ma:contentTypeVersion="14" ma:contentTypeDescription="Create a new document." ma:contentTypeScope="" ma:versionID="6f4de8ac9130e91bb52d474bccc2feae">
  <xsd:schema xmlns:xsd="http://www.w3.org/2001/XMLSchema" xmlns:xs="http://www.w3.org/2001/XMLSchema" xmlns:p="http://schemas.microsoft.com/office/2006/metadata/properties" xmlns:ns2="b2d53b23-f41c-40f3-83ae-1c979ef99b51" xmlns:ns3="fb96db37-c84d-4af3-bd55-080f1e5e34d1" targetNamespace="http://schemas.microsoft.com/office/2006/metadata/properties" ma:root="true" ma:fieldsID="d18a4f73152567145185700dc2f53f97" ns2:_="" ns3:_="">
    <xsd:import namespace="b2d53b23-f41c-40f3-83ae-1c979ef99b51"/>
    <xsd:import namespace="fb96db37-c84d-4af3-bd55-080f1e5e34d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2d53b23-f41c-40f3-83ae-1c979ef99b51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6db37-c84d-4af3-bd55-080f1e5e34d1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3581cea7-e217-4190-9a53-e665e6ae6268}" ma:internalName="TaxCatchAll" ma:showField="CatchAllData" ma:web="fb96db37-c84d-4af3-bd55-080f1e5e34d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2d53b23-f41c-40f3-83ae-1c979ef99b51">
      <Terms xmlns="http://schemas.microsoft.com/office/infopath/2007/PartnerControls"/>
    </lcf76f155ced4ddcb4097134ff3c332f>
    <ReferenceId xmlns="b2d53b23-f41c-40f3-83ae-1c979ef99b51" xsi:nil="true"/>
    <TaxCatchAll xmlns="fb96db37-c84d-4af3-bd55-080f1e5e34d1" xsi:nil="true"/>
  </documentManagement>
</p:properties>
</file>

<file path=customXml/itemProps1.xml><?xml version="1.0" encoding="utf-8"?>
<ds:datastoreItem xmlns:ds="http://schemas.openxmlformats.org/officeDocument/2006/customXml" ds:itemID="{78B83684-C43F-4428-9702-369138D0BDA9}"/>
</file>

<file path=customXml/itemProps2.xml><?xml version="1.0" encoding="utf-8"?>
<ds:datastoreItem xmlns:ds="http://schemas.openxmlformats.org/officeDocument/2006/customXml" ds:itemID="{50F6B507-5D77-4EE3-B8D2-3B4C594ACBD3}"/>
</file>

<file path=customXml/itemProps3.xml><?xml version="1.0" encoding="utf-8"?>
<ds:datastoreItem xmlns:ds="http://schemas.openxmlformats.org/officeDocument/2006/customXml" ds:itemID="{A6B3C96B-0C04-4706-BF50-A6CB6558AF8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10</Pages>
  <Words>655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Hong Phuc 20225659</dc:creator>
  <cp:keywords/>
  <dc:description/>
  <cp:lastModifiedBy>Nguyen Hong Phuc 20225659</cp:lastModifiedBy>
  <cp:revision>3</cp:revision>
  <dcterms:created xsi:type="dcterms:W3CDTF">2024-03-20T00:43:00Z</dcterms:created>
  <dcterms:modified xsi:type="dcterms:W3CDTF">2024-03-20T02:21:00Z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0x010100867DDDDD853C604EAB8987F10F092850</vt:lpwstr>
  </property>
</Properties>
</file>