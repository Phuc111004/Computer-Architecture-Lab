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8776C" w14:textId="0D7C1842" w:rsidR="00B7094A" w:rsidRDefault="00B7094A" w:rsidP="00B7094A">
      <w:pPr>
        <w:jc w:val="center"/>
        <w:rPr>
          <w:rFonts w:ascii="Cambria Math" w:hAnsi="Cambria Math"/>
          <w:b/>
          <w:bCs/>
          <w:sz w:val="48"/>
          <w:szCs w:val="48"/>
        </w:rPr>
      </w:pPr>
      <w:ins w:id="0" w:author="Microsoft Word" w:date="2023-12-20T07:44:00Z">
        <w:r>
          <w:rPr>
            <w:rFonts w:ascii="Cambria Math" w:hAnsi="Cambria Math"/>
            <w:b/>
            <w:bCs/>
            <w:sz w:val="48"/>
            <w:szCs w:val="48"/>
          </w:rPr>
          <w:softHyphen/>
        </w:r>
        <w:r>
          <w:rPr>
            <w:rFonts w:ascii="Cambria Math" w:hAnsi="Cambria Math"/>
            <w:b/>
            <w:bCs/>
            <w:sz w:val="48"/>
            <w:szCs w:val="48"/>
          </w:rPr>
          <w:softHyphen/>
        </w:r>
        <w:r>
          <w:rPr>
            <w:rFonts w:ascii="Cambria Math" w:hAnsi="Cambria Math"/>
            <w:b/>
            <w:bCs/>
            <w:sz w:val="48"/>
            <w:szCs w:val="48"/>
          </w:rPr>
          <w:softHyphen/>
        </w:r>
        <w:r>
          <w:rPr>
            <w:rFonts w:ascii="Cambria Math" w:hAnsi="Cambria Math"/>
            <w:b/>
            <w:bCs/>
            <w:sz w:val="48"/>
            <w:szCs w:val="48"/>
          </w:rPr>
          <w:softHyphen/>
        </w:r>
      </w:ins>
      <w:r>
        <w:rPr>
          <w:rFonts w:ascii="Cambria Math" w:hAnsi="Cambria Math"/>
          <w:b/>
          <w:bCs/>
          <w:sz w:val="48"/>
          <w:szCs w:val="48"/>
        </w:rPr>
        <w:t>Computer Architecture Lab Report Week 4</w:t>
      </w:r>
    </w:p>
    <w:p w14:paraId="61CA195D" w14:textId="77777777" w:rsidR="00B7094A" w:rsidRDefault="00B7094A" w:rsidP="00B7094A">
      <w:pPr>
        <w:jc w:val="center"/>
        <w:rPr>
          <w:rFonts w:ascii="Cambria Math" w:hAnsi="Cambria Math"/>
          <w:b/>
          <w:bCs/>
          <w:sz w:val="40"/>
          <w:szCs w:val="40"/>
        </w:rPr>
      </w:pPr>
      <w:r>
        <w:rPr>
          <w:rFonts w:ascii="Cambria Math" w:hAnsi="Cambria Math"/>
          <w:b/>
          <w:bCs/>
          <w:sz w:val="40"/>
          <w:szCs w:val="40"/>
        </w:rPr>
        <w:t>Full name: Nguyễn Hồng Phúc</w:t>
      </w:r>
    </w:p>
    <w:p w14:paraId="213BFF49" w14:textId="77777777" w:rsidR="00B7094A" w:rsidRDefault="00B7094A" w:rsidP="00B7094A">
      <w:pPr>
        <w:jc w:val="center"/>
        <w:rPr>
          <w:rFonts w:ascii="Cambria Math" w:hAnsi="Cambria Math"/>
          <w:b/>
          <w:bCs/>
          <w:sz w:val="40"/>
          <w:szCs w:val="40"/>
        </w:rPr>
      </w:pPr>
      <w:r>
        <w:rPr>
          <w:rFonts w:ascii="Cambria Math" w:hAnsi="Cambria Math"/>
          <w:b/>
          <w:bCs/>
          <w:sz w:val="40"/>
          <w:szCs w:val="40"/>
        </w:rPr>
        <w:t>Student ID: 20225659</w:t>
      </w:r>
    </w:p>
    <w:p w14:paraId="0C925B2B" w14:textId="522E1CB7" w:rsidR="00EB5AB5" w:rsidRDefault="00EB5AB5"/>
    <w:p w14:paraId="4E106D13" w14:textId="17970CFC" w:rsidR="00B37A89" w:rsidRPr="008F1DE8" w:rsidRDefault="00B37A89">
      <w:pPr>
        <w:rPr>
          <w:rStyle w:val="fontstyle01"/>
          <w:rFonts w:ascii="Times New Roman" w:hAnsi="Times New Roman" w:cs="Times New Roman"/>
          <w:sz w:val="32"/>
          <w:szCs w:val="32"/>
        </w:rPr>
      </w:pPr>
      <w:r w:rsidRPr="008F1DE8">
        <w:rPr>
          <w:rStyle w:val="fontstyle01"/>
          <w:rFonts w:ascii="Times New Roman" w:hAnsi="Times New Roman" w:cs="Times New Roman"/>
          <w:sz w:val="32"/>
          <w:szCs w:val="32"/>
        </w:rPr>
        <w:t>Assignment 1</w:t>
      </w:r>
    </w:p>
    <w:p w14:paraId="18D9DA4B" w14:textId="774A3AA7" w:rsidR="00B37A89" w:rsidRPr="008F1DE8" w:rsidRDefault="008F1DE8">
      <w:pP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-</w:t>
      </w:r>
      <w:r w:rsidR="00B37A89" w:rsidRPr="008F1DE8">
        <w:rPr>
          <w:rStyle w:val="fontstyle01"/>
          <w:rFonts w:ascii="Times New Roman" w:hAnsi="Times New Roman" w:cs="Times New Roman"/>
          <w:sz w:val="28"/>
          <w:szCs w:val="28"/>
        </w:rPr>
        <w:t>TH1: $s1=0x3; $s2=0x6</w:t>
      </w:r>
    </w:p>
    <w:p w14:paraId="7954DA9B" w14:textId="77777777" w:rsidR="008F1DE8" w:rsidRDefault="008F1DE8" w:rsidP="008F1DE8">
      <w:r>
        <w:t>.text</w:t>
      </w:r>
    </w:p>
    <w:p w14:paraId="4753755A" w14:textId="77777777" w:rsidR="008F1DE8" w:rsidRDefault="008F1DE8" w:rsidP="008F1DE8">
      <w:r>
        <w:t>addi $s1,$zero,3</w:t>
      </w:r>
    </w:p>
    <w:p w14:paraId="67C9E013" w14:textId="77777777" w:rsidR="008F1DE8" w:rsidRDefault="008F1DE8" w:rsidP="008F1DE8">
      <w:r>
        <w:t>addi $s2,$zero,6</w:t>
      </w:r>
    </w:p>
    <w:p w14:paraId="46A625B3" w14:textId="77777777" w:rsidR="008F1DE8" w:rsidRDefault="008F1DE8" w:rsidP="008F1DE8">
      <w:r>
        <w:t>start:</w:t>
      </w:r>
    </w:p>
    <w:p w14:paraId="6F0113F9" w14:textId="77777777" w:rsidR="008F1DE8" w:rsidRDefault="008F1DE8" w:rsidP="008F1DE8">
      <w:r>
        <w:t>li $t0,0</w:t>
      </w:r>
      <w:r>
        <w:tab/>
      </w:r>
      <w:r>
        <w:tab/>
        <w:t>#No Overflow is default status</w:t>
      </w:r>
    </w:p>
    <w:p w14:paraId="17683065" w14:textId="77777777" w:rsidR="008F1DE8" w:rsidRDefault="008F1DE8" w:rsidP="008F1DE8">
      <w:r>
        <w:t>addu $s3,$s1,$s2</w:t>
      </w:r>
      <w:r>
        <w:tab/>
        <w:t>#s3 = s1 + s2</w:t>
      </w:r>
    </w:p>
    <w:p w14:paraId="13154CC4" w14:textId="77777777" w:rsidR="008F1DE8" w:rsidRDefault="008F1DE8" w:rsidP="008F1DE8">
      <w:r>
        <w:t>xor $t1,$s1,$s2</w:t>
      </w:r>
      <w:r>
        <w:tab/>
      </w:r>
      <w:r>
        <w:tab/>
        <w:t>#Test if $s1 and $s2 have the same sign</w:t>
      </w:r>
    </w:p>
    <w:p w14:paraId="332EA5EA" w14:textId="77777777" w:rsidR="008F1DE8" w:rsidRDefault="008F1DE8" w:rsidP="008F1DE8"/>
    <w:p w14:paraId="1F9FCA04" w14:textId="77777777" w:rsidR="008F1DE8" w:rsidRDefault="008F1DE8" w:rsidP="008F1DE8">
      <w:r>
        <w:t>bltz $t1, EXIT</w:t>
      </w:r>
    </w:p>
    <w:p w14:paraId="5015C448" w14:textId="77777777" w:rsidR="008F1DE8" w:rsidRDefault="008F1DE8" w:rsidP="008F1DE8">
      <w:r>
        <w:t>slt $t2,$s3,$s1</w:t>
      </w:r>
    </w:p>
    <w:p w14:paraId="6E17ED46" w14:textId="77777777" w:rsidR="008F1DE8" w:rsidRDefault="008F1DE8" w:rsidP="008F1DE8">
      <w:r>
        <w:t>bltz $s1,NEGATIVE</w:t>
      </w:r>
      <w:r>
        <w:tab/>
        <w:t>#Test if $s1 and $s2 is negative?</w:t>
      </w:r>
    </w:p>
    <w:p w14:paraId="26F67E95" w14:textId="77777777" w:rsidR="008F1DE8" w:rsidRDefault="008F1DE8" w:rsidP="008F1DE8">
      <w:r>
        <w:t>beq $t2,$zero,EXIT</w:t>
      </w:r>
      <w:r>
        <w:tab/>
        <w:t>#s1 and $s2 are positive</w:t>
      </w:r>
    </w:p>
    <w:p w14:paraId="5962E030" w14:textId="77777777" w:rsidR="008F1DE8" w:rsidRDefault="008F1DE8" w:rsidP="008F1DE8">
      <w:r>
        <w:tab/>
        <w:t># if $s3 &gt; $s1 then the result is not overflow</w:t>
      </w:r>
    </w:p>
    <w:p w14:paraId="413F64E8" w14:textId="77777777" w:rsidR="008F1DE8" w:rsidRDefault="008F1DE8" w:rsidP="008F1DE8">
      <w:r>
        <w:t>j OVERFLOW</w:t>
      </w:r>
    </w:p>
    <w:p w14:paraId="380EFF75" w14:textId="77777777" w:rsidR="008F1DE8" w:rsidRDefault="008F1DE8" w:rsidP="008F1DE8">
      <w:r>
        <w:t>NEGATIVE:</w:t>
      </w:r>
    </w:p>
    <w:p w14:paraId="326B09EA" w14:textId="77777777" w:rsidR="008F1DE8" w:rsidRDefault="008F1DE8" w:rsidP="008F1DE8">
      <w:r>
        <w:t>bne $t2,$zero,EXIT</w:t>
      </w:r>
      <w:r>
        <w:tab/>
        <w:t>#s1 and $s2 are negative</w:t>
      </w:r>
    </w:p>
    <w:p w14:paraId="4F682AC0" w14:textId="77777777" w:rsidR="008F1DE8" w:rsidRDefault="008F1DE8" w:rsidP="008F1DE8">
      <w:r>
        <w:tab/>
        <w:t># if $s3 &lt; $s1 then the result is not overflow</w:t>
      </w:r>
    </w:p>
    <w:p w14:paraId="6A3CF24C" w14:textId="77777777" w:rsidR="008F1DE8" w:rsidRDefault="008F1DE8" w:rsidP="008F1DE8">
      <w:r>
        <w:t>OVERFLOW:</w:t>
      </w:r>
    </w:p>
    <w:p w14:paraId="3F2832B0" w14:textId="77777777" w:rsidR="008F1DE8" w:rsidRDefault="008F1DE8" w:rsidP="008F1DE8">
      <w:r>
        <w:t>li $t0,1</w:t>
      </w:r>
      <w:r>
        <w:tab/>
      </w:r>
      <w:r>
        <w:tab/>
        <w:t>#the result is overflow</w:t>
      </w:r>
    </w:p>
    <w:p w14:paraId="3678CE78" w14:textId="75B91499" w:rsidR="00B37A89" w:rsidRDefault="008F1DE8" w:rsidP="008F1DE8">
      <w:r>
        <w:t>EXIT:</w:t>
      </w:r>
    </w:p>
    <w:p w14:paraId="58581C34" w14:textId="4AD5E59B" w:rsidR="008F1DE8" w:rsidRDefault="008F1DE8" w:rsidP="008F1DE8">
      <w:r>
        <w:lastRenderedPageBreak/>
        <w:t>=&gt;       $t0 =0</w:t>
      </w:r>
      <w:r w:rsidR="00364A21">
        <w:t>,</w:t>
      </w:r>
      <w:r>
        <w:t xml:space="preserve"> tràn số không xảy ra</w:t>
      </w:r>
    </w:p>
    <w:p w14:paraId="779E48D4" w14:textId="18F9B7E0" w:rsidR="008F1DE8" w:rsidRDefault="008F1DE8" w:rsidP="008F1DE8">
      <w:pP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-</w:t>
      </w:r>
      <w:r w:rsidRPr="008F1DE8">
        <w:rPr>
          <w:rStyle w:val="fontstyle01"/>
          <w:rFonts w:ascii="Times New Roman" w:hAnsi="Times New Roman" w:cs="Times New Roman"/>
          <w:sz w:val="28"/>
          <w:szCs w:val="28"/>
        </w:rPr>
        <w:t>TH</w:t>
      </w:r>
      <w:r>
        <w:rPr>
          <w:rStyle w:val="fontstyle01"/>
          <w:rFonts w:ascii="Times New Roman" w:hAnsi="Times New Roman" w:cs="Times New Roman"/>
          <w:sz w:val="28"/>
          <w:szCs w:val="28"/>
        </w:rPr>
        <w:t>2</w:t>
      </w:r>
      <w:r w:rsidRPr="008F1DE8">
        <w:rPr>
          <w:rStyle w:val="fontstyle01"/>
          <w:rFonts w:ascii="Times New Roman" w:hAnsi="Times New Roman" w:cs="Times New Roman"/>
          <w:sz w:val="28"/>
          <w:szCs w:val="28"/>
        </w:rPr>
        <w:t>: $s1=0x</w:t>
      </w:r>
      <w:r>
        <w:rPr>
          <w:rStyle w:val="fontstyle01"/>
          <w:rFonts w:ascii="Times New Roman" w:hAnsi="Times New Roman" w:cs="Times New Roman"/>
          <w:sz w:val="28"/>
          <w:szCs w:val="28"/>
        </w:rPr>
        <w:t>7ffffffff</w:t>
      </w:r>
      <w:r w:rsidRPr="008F1DE8">
        <w:rPr>
          <w:rStyle w:val="fontstyle01"/>
          <w:rFonts w:ascii="Times New Roman" w:hAnsi="Times New Roman" w:cs="Times New Roman"/>
          <w:sz w:val="28"/>
          <w:szCs w:val="28"/>
        </w:rPr>
        <w:t>; $s2=0x</w:t>
      </w:r>
      <w:r>
        <w:rPr>
          <w:rStyle w:val="fontstyle01"/>
          <w:rFonts w:ascii="Times New Roman" w:hAnsi="Times New Roman" w:cs="Times New Roman"/>
          <w:sz w:val="28"/>
          <w:szCs w:val="28"/>
        </w:rPr>
        <w:t>1</w:t>
      </w:r>
    </w:p>
    <w:p w14:paraId="78431D1E" w14:textId="77777777" w:rsidR="00364A21" w:rsidRPr="00364A21" w:rsidRDefault="00364A21" w:rsidP="00364A2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364A2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.text</w:t>
      </w:r>
    </w:p>
    <w:p w14:paraId="41C0F4D8" w14:textId="77777777" w:rsidR="00364A21" w:rsidRPr="00364A21" w:rsidRDefault="00364A21" w:rsidP="00364A2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364A2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addi $s1,$zero,2147483647</w:t>
      </w:r>
    </w:p>
    <w:p w14:paraId="227DE082" w14:textId="77777777" w:rsidR="00364A21" w:rsidRPr="00364A21" w:rsidRDefault="00364A21" w:rsidP="00364A2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364A2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addi $s2,$zero,1</w:t>
      </w:r>
    </w:p>
    <w:p w14:paraId="521A8D21" w14:textId="77777777" w:rsidR="00364A21" w:rsidRPr="00364A21" w:rsidRDefault="00364A21" w:rsidP="00364A2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364A2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start:</w:t>
      </w:r>
    </w:p>
    <w:p w14:paraId="5FA503C7" w14:textId="77777777" w:rsidR="00364A21" w:rsidRPr="00364A21" w:rsidRDefault="00364A21" w:rsidP="00364A2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364A2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li $t0,0</w:t>
      </w:r>
      <w:r w:rsidRPr="00364A2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</w:r>
      <w:r w:rsidRPr="00364A2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  <w:t>#No Overflow is default status</w:t>
      </w:r>
    </w:p>
    <w:p w14:paraId="588ECC7F" w14:textId="77777777" w:rsidR="00364A21" w:rsidRPr="00364A21" w:rsidRDefault="00364A21" w:rsidP="00364A2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364A2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addu $s3,$s1,$s2</w:t>
      </w:r>
      <w:r w:rsidRPr="00364A2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  <w:t>#s3 = s1 + s2</w:t>
      </w:r>
    </w:p>
    <w:p w14:paraId="794810DB" w14:textId="77777777" w:rsidR="00364A21" w:rsidRPr="00364A21" w:rsidRDefault="00364A21" w:rsidP="00364A2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364A2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xor $t1,$s1,$s2</w:t>
      </w:r>
      <w:r w:rsidRPr="00364A2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</w:r>
      <w:r w:rsidRPr="00364A2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  <w:t>#Test if $s1 and $s2 have the same sign</w:t>
      </w:r>
    </w:p>
    <w:p w14:paraId="5CBB90E7" w14:textId="77777777" w:rsidR="00364A21" w:rsidRPr="00364A21" w:rsidRDefault="00364A21" w:rsidP="00364A2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14:paraId="22B2C4C3" w14:textId="77777777" w:rsidR="00364A21" w:rsidRPr="00364A21" w:rsidRDefault="00364A21" w:rsidP="00364A2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364A2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bltz $t1, EXIT</w:t>
      </w:r>
    </w:p>
    <w:p w14:paraId="3F333452" w14:textId="77777777" w:rsidR="00364A21" w:rsidRPr="00364A21" w:rsidRDefault="00364A21" w:rsidP="00364A2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364A2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slt $t2,$s3,$s1</w:t>
      </w:r>
    </w:p>
    <w:p w14:paraId="2A6B1292" w14:textId="77777777" w:rsidR="00364A21" w:rsidRPr="00364A21" w:rsidRDefault="00364A21" w:rsidP="00364A2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364A2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bltz $s1,NEGATIVE</w:t>
      </w:r>
      <w:r w:rsidRPr="00364A2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  <w:t>#Test if $s1 and $s2 is negative?</w:t>
      </w:r>
    </w:p>
    <w:p w14:paraId="68B42A47" w14:textId="77777777" w:rsidR="00364A21" w:rsidRPr="00364A21" w:rsidRDefault="00364A21" w:rsidP="00364A2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364A2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beq $t2,$zero,EXIT</w:t>
      </w:r>
      <w:r w:rsidRPr="00364A2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  <w:t>#s1 and $s2 are positive</w:t>
      </w:r>
    </w:p>
    <w:p w14:paraId="62C6CB52" w14:textId="77777777" w:rsidR="00364A21" w:rsidRPr="00364A21" w:rsidRDefault="00364A21" w:rsidP="00364A2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364A2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  <w:t># if $s3 &gt; $s1 then the result is not overflow</w:t>
      </w:r>
    </w:p>
    <w:p w14:paraId="7F72E758" w14:textId="77777777" w:rsidR="00364A21" w:rsidRPr="00364A21" w:rsidRDefault="00364A21" w:rsidP="00364A2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364A2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j OVERFLOW</w:t>
      </w:r>
    </w:p>
    <w:p w14:paraId="76222402" w14:textId="77777777" w:rsidR="00364A21" w:rsidRPr="00364A21" w:rsidRDefault="00364A21" w:rsidP="00364A2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364A2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NEGATIVE:</w:t>
      </w:r>
    </w:p>
    <w:p w14:paraId="16CC6979" w14:textId="77777777" w:rsidR="00364A21" w:rsidRPr="00364A21" w:rsidRDefault="00364A21" w:rsidP="00364A2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364A2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bne $t2,$zero,EXIT</w:t>
      </w:r>
      <w:r w:rsidRPr="00364A2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  <w:t>#s1 and $s2 are negative</w:t>
      </w:r>
    </w:p>
    <w:p w14:paraId="3AF70D77" w14:textId="77777777" w:rsidR="00364A21" w:rsidRPr="00364A21" w:rsidRDefault="00364A21" w:rsidP="00364A2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364A2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  <w:t># if $s3 &lt; $s1 then the result is not overflow</w:t>
      </w:r>
    </w:p>
    <w:p w14:paraId="32CC6526" w14:textId="77777777" w:rsidR="00364A21" w:rsidRPr="00364A21" w:rsidRDefault="00364A21" w:rsidP="00364A2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364A2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OVERFLOW:</w:t>
      </w:r>
    </w:p>
    <w:p w14:paraId="66513141" w14:textId="77777777" w:rsidR="00364A21" w:rsidRPr="00364A21" w:rsidRDefault="00364A21" w:rsidP="00364A2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364A2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li $t0,1</w:t>
      </w:r>
      <w:r w:rsidRPr="00364A2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</w:r>
      <w:r w:rsidRPr="00364A2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  <w:t>#the result is overflow</w:t>
      </w:r>
    </w:p>
    <w:p w14:paraId="3F0FD043" w14:textId="47AD5451" w:rsidR="00364A21" w:rsidRDefault="00364A21" w:rsidP="00364A2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364A2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EXIT:</w:t>
      </w:r>
    </w:p>
    <w:p w14:paraId="6920810D" w14:textId="06BE342F" w:rsidR="00364A21" w:rsidRDefault="00364A21" w:rsidP="00364A21">
      <w:r>
        <w:t>=&gt;       $t0 =</w:t>
      </w:r>
      <w:r>
        <w:t>1,</w:t>
      </w:r>
      <w:r>
        <w:t xml:space="preserve"> tràn số xảy ra</w:t>
      </w:r>
    </w:p>
    <w:p w14:paraId="155BAE9C" w14:textId="77777777" w:rsidR="00E6296A" w:rsidRDefault="00E6296A" w:rsidP="00364A21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179A70DC" w14:textId="77777777" w:rsidR="00E6296A" w:rsidRDefault="00E6296A" w:rsidP="00364A21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61968C3D" w14:textId="77777777" w:rsidR="00E6296A" w:rsidRDefault="00E6296A" w:rsidP="00364A21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712822D2" w14:textId="77777777" w:rsidR="00E6296A" w:rsidRDefault="00E6296A" w:rsidP="00364A21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45E58627" w14:textId="678EED07" w:rsidR="00364A21" w:rsidRDefault="00364A21" w:rsidP="00364A21">
      <w:pP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>-</w:t>
      </w:r>
      <w:r w:rsidRPr="008F1DE8">
        <w:rPr>
          <w:rStyle w:val="fontstyle01"/>
          <w:rFonts w:ascii="Times New Roman" w:hAnsi="Times New Roman" w:cs="Times New Roman"/>
          <w:sz w:val="28"/>
          <w:szCs w:val="28"/>
        </w:rPr>
        <w:t>TH</w:t>
      </w:r>
      <w:r>
        <w:rPr>
          <w:rStyle w:val="fontstyle01"/>
          <w:rFonts w:ascii="Times New Roman" w:hAnsi="Times New Roman" w:cs="Times New Roman"/>
          <w:sz w:val="28"/>
          <w:szCs w:val="28"/>
        </w:rPr>
        <w:t>3</w:t>
      </w:r>
      <w:r w:rsidRPr="008F1DE8">
        <w:rPr>
          <w:rStyle w:val="fontstyle01"/>
          <w:rFonts w:ascii="Times New Roman" w:hAnsi="Times New Roman" w:cs="Times New Roman"/>
          <w:sz w:val="28"/>
          <w:szCs w:val="28"/>
        </w:rPr>
        <w:t>: $s1=</w:t>
      </w:r>
      <w:r w:rsidRPr="00364A21">
        <w:rPr>
          <w:rStyle w:val="fontstyle01"/>
          <w:rFonts w:ascii="Times New Roman" w:hAnsi="Times New Roman" w:cs="Times New Roman"/>
          <w:sz w:val="28"/>
          <w:szCs w:val="28"/>
        </w:rPr>
        <w:t>0x80000000</w:t>
      </w:r>
      <w:r w:rsidRPr="008F1DE8">
        <w:rPr>
          <w:rStyle w:val="fontstyle01"/>
          <w:rFonts w:ascii="Times New Roman" w:hAnsi="Times New Roman" w:cs="Times New Roman"/>
          <w:sz w:val="28"/>
          <w:szCs w:val="28"/>
        </w:rPr>
        <w:t>; $s2=0</w:t>
      </w:r>
      <w:r>
        <w:rPr>
          <w:rStyle w:val="fontstyle01"/>
          <w:rFonts w:ascii="Times New Roman" w:hAnsi="Times New Roman" w:cs="Times New Roman"/>
          <w:sz w:val="28"/>
          <w:szCs w:val="28"/>
        </w:rPr>
        <w:t>x10</w:t>
      </w:r>
    </w:p>
    <w:p w14:paraId="72FBF3E1" w14:textId="77777777" w:rsidR="00E6296A" w:rsidRPr="00E6296A" w:rsidRDefault="00E6296A" w:rsidP="00E6296A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E6296A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.text</w:t>
      </w:r>
    </w:p>
    <w:p w14:paraId="46C7E265" w14:textId="77777777" w:rsidR="00E6296A" w:rsidRPr="00E6296A" w:rsidRDefault="00E6296A" w:rsidP="00E6296A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E6296A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addi $s1,$zero,-2147483648</w:t>
      </w:r>
    </w:p>
    <w:p w14:paraId="7D4506A4" w14:textId="77777777" w:rsidR="00E6296A" w:rsidRPr="00E6296A" w:rsidRDefault="00E6296A" w:rsidP="00E6296A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E6296A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addi $s2,$zero,10</w:t>
      </w:r>
    </w:p>
    <w:p w14:paraId="5C1CCC7E" w14:textId="77777777" w:rsidR="00E6296A" w:rsidRPr="00E6296A" w:rsidRDefault="00E6296A" w:rsidP="00E6296A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E6296A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start:</w:t>
      </w:r>
    </w:p>
    <w:p w14:paraId="57DDF4FC" w14:textId="77777777" w:rsidR="00E6296A" w:rsidRPr="00E6296A" w:rsidRDefault="00E6296A" w:rsidP="00E6296A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E6296A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li $t0,0</w:t>
      </w:r>
      <w:r w:rsidRPr="00E6296A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</w:r>
      <w:r w:rsidRPr="00E6296A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  <w:t>#No Overflow is default status</w:t>
      </w:r>
    </w:p>
    <w:p w14:paraId="790C4102" w14:textId="77777777" w:rsidR="00E6296A" w:rsidRPr="00E6296A" w:rsidRDefault="00E6296A" w:rsidP="00E6296A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E6296A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addu $s3,$s1,$s2</w:t>
      </w:r>
      <w:r w:rsidRPr="00E6296A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  <w:t>#s3 = s1 + s2</w:t>
      </w:r>
    </w:p>
    <w:p w14:paraId="6626E548" w14:textId="77777777" w:rsidR="00E6296A" w:rsidRPr="00E6296A" w:rsidRDefault="00E6296A" w:rsidP="00E6296A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E6296A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xor $t1,$s1,$s2</w:t>
      </w:r>
      <w:r w:rsidRPr="00E6296A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</w:r>
      <w:r w:rsidRPr="00E6296A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  <w:t>#Test if $s1 and $s2 have the same sign</w:t>
      </w:r>
    </w:p>
    <w:p w14:paraId="7D36E939" w14:textId="77777777" w:rsidR="00E6296A" w:rsidRPr="00E6296A" w:rsidRDefault="00E6296A" w:rsidP="00E6296A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14:paraId="3E9E2964" w14:textId="77777777" w:rsidR="00E6296A" w:rsidRPr="00E6296A" w:rsidRDefault="00E6296A" w:rsidP="00E6296A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E6296A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bltz $t1, EXIT</w:t>
      </w:r>
    </w:p>
    <w:p w14:paraId="54A6BA91" w14:textId="77777777" w:rsidR="00E6296A" w:rsidRPr="00E6296A" w:rsidRDefault="00E6296A" w:rsidP="00E6296A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E6296A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slt $t2,$s3,$s1</w:t>
      </w:r>
    </w:p>
    <w:p w14:paraId="1B503355" w14:textId="77777777" w:rsidR="00E6296A" w:rsidRPr="00E6296A" w:rsidRDefault="00E6296A" w:rsidP="00E6296A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E6296A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bltz $s1,NEGATIVE</w:t>
      </w:r>
      <w:r w:rsidRPr="00E6296A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  <w:t>#Test if $s1 and $s2 is negative?</w:t>
      </w:r>
    </w:p>
    <w:p w14:paraId="6ECDF182" w14:textId="77777777" w:rsidR="00E6296A" w:rsidRPr="00E6296A" w:rsidRDefault="00E6296A" w:rsidP="00E6296A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E6296A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beq $t2,$zero,EXIT</w:t>
      </w:r>
      <w:r w:rsidRPr="00E6296A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  <w:t>#s1 and $s2 are positive</w:t>
      </w:r>
    </w:p>
    <w:p w14:paraId="6DB6F9D1" w14:textId="77777777" w:rsidR="00E6296A" w:rsidRPr="00E6296A" w:rsidRDefault="00E6296A" w:rsidP="00E6296A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E6296A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  <w:t># if $s3 &gt; $s1 then the result is not overflow</w:t>
      </w:r>
    </w:p>
    <w:p w14:paraId="1F9AAEDB" w14:textId="77777777" w:rsidR="00E6296A" w:rsidRPr="00E6296A" w:rsidRDefault="00E6296A" w:rsidP="00E6296A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E6296A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j OVERFLOW</w:t>
      </w:r>
    </w:p>
    <w:p w14:paraId="0C32B8A4" w14:textId="77777777" w:rsidR="00E6296A" w:rsidRPr="00E6296A" w:rsidRDefault="00E6296A" w:rsidP="00E6296A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E6296A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NEGATIVE:</w:t>
      </w:r>
    </w:p>
    <w:p w14:paraId="10E21E15" w14:textId="77777777" w:rsidR="00E6296A" w:rsidRPr="00E6296A" w:rsidRDefault="00E6296A" w:rsidP="00E6296A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E6296A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bne $t2,$zero,EXIT</w:t>
      </w:r>
      <w:r w:rsidRPr="00E6296A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  <w:t>#s1 and $s2 are negative</w:t>
      </w:r>
    </w:p>
    <w:p w14:paraId="4DA8CF70" w14:textId="77777777" w:rsidR="00E6296A" w:rsidRPr="00E6296A" w:rsidRDefault="00E6296A" w:rsidP="00E6296A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E6296A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  <w:t># if $s3 &lt; $s1 then the result is not overflow</w:t>
      </w:r>
    </w:p>
    <w:p w14:paraId="602AE449" w14:textId="77777777" w:rsidR="00E6296A" w:rsidRPr="00E6296A" w:rsidRDefault="00E6296A" w:rsidP="00E6296A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E6296A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OVERFLOW:</w:t>
      </w:r>
    </w:p>
    <w:p w14:paraId="6884B43C" w14:textId="77777777" w:rsidR="00E6296A" w:rsidRPr="00E6296A" w:rsidRDefault="00E6296A" w:rsidP="00E6296A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E6296A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li $t0,1</w:t>
      </w:r>
      <w:r w:rsidRPr="00E6296A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</w:r>
      <w:r w:rsidRPr="00E6296A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  <w:t>#the result is overflow</w:t>
      </w:r>
    </w:p>
    <w:p w14:paraId="64106983" w14:textId="2BCCC71B" w:rsidR="00364A21" w:rsidRDefault="00E6296A" w:rsidP="00E6296A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E6296A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EXIT:</w:t>
      </w:r>
    </w:p>
    <w:p w14:paraId="69FF112D" w14:textId="49E49A15" w:rsidR="00E6296A" w:rsidRDefault="00E6296A" w:rsidP="00E6296A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=&gt; $t0=0, không có hiện tượng tràn số với 2 số trái dấu nhau</w:t>
      </w:r>
    </w:p>
    <w:p w14:paraId="61F7FB82" w14:textId="77777777" w:rsidR="00E6296A" w:rsidRPr="00E6296A" w:rsidRDefault="00E6296A" w:rsidP="00E6296A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14:paraId="593313F5" w14:textId="77777777" w:rsidR="00364A21" w:rsidRDefault="00364A21" w:rsidP="00364A21"/>
    <w:p w14:paraId="560C6572" w14:textId="77777777" w:rsidR="008F1DE8" w:rsidRPr="008F1DE8" w:rsidRDefault="008F1DE8" w:rsidP="008F1DE8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7093F802" w14:textId="77777777" w:rsidR="008F1DE8" w:rsidRDefault="008F1DE8" w:rsidP="008F1DE8"/>
    <w:p w14:paraId="797B5CDF" w14:textId="77777777" w:rsidR="008F1DE8" w:rsidRDefault="008F1DE8" w:rsidP="008F1DE8"/>
    <w:p w14:paraId="0118809E" w14:textId="3EAF5218" w:rsidR="00E6296A" w:rsidRDefault="00E6296A" w:rsidP="00E6296A">
      <w:pP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>-</w:t>
      </w:r>
      <w:r w:rsidRPr="008F1DE8">
        <w:rPr>
          <w:rStyle w:val="fontstyle01"/>
          <w:rFonts w:ascii="Times New Roman" w:hAnsi="Times New Roman" w:cs="Times New Roman"/>
          <w:sz w:val="28"/>
          <w:szCs w:val="28"/>
        </w:rPr>
        <w:t>TH</w:t>
      </w:r>
      <w:r w:rsidR="003E401F">
        <w:rPr>
          <w:rStyle w:val="fontstyle01"/>
          <w:rFonts w:ascii="Times New Roman" w:hAnsi="Times New Roman" w:cs="Times New Roman"/>
          <w:sz w:val="28"/>
          <w:szCs w:val="28"/>
        </w:rPr>
        <w:t>4</w:t>
      </w:r>
      <w:r w:rsidRPr="008F1DE8">
        <w:rPr>
          <w:rStyle w:val="fontstyle01"/>
          <w:rFonts w:ascii="Times New Roman" w:hAnsi="Times New Roman" w:cs="Times New Roman"/>
          <w:sz w:val="28"/>
          <w:szCs w:val="28"/>
        </w:rPr>
        <w:t>: $s1=</w:t>
      </w:r>
      <w:r w:rsidR="00EE18CA" w:rsidRPr="00EE18CA">
        <w:rPr>
          <w:rStyle w:val="fontstyle01"/>
          <w:rFonts w:ascii="Times New Roman" w:hAnsi="Times New Roman" w:cs="Times New Roman"/>
          <w:sz w:val="28"/>
          <w:szCs w:val="28"/>
        </w:rPr>
        <w:t>0xfffffc18</w:t>
      </w:r>
      <w:r w:rsidRPr="008F1DE8">
        <w:rPr>
          <w:rStyle w:val="fontstyle01"/>
          <w:rFonts w:ascii="Times New Roman" w:hAnsi="Times New Roman" w:cs="Times New Roman"/>
          <w:sz w:val="28"/>
          <w:szCs w:val="28"/>
        </w:rPr>
        <w:t>; $s2=</w:t>
      </w:r>
      <w:r w:rsidR="00EE18CA" w:rsidRPr="00EE18CA">
        <w:rPr>
          <w:rStyle w:val="fontstyle01"/>
          <w:rFonts w:ascii="Times New Roman" w:hAnsi="Times New Roman" w:cs="Times New Roman"/>
          <w:sz w:val="28"/>
          <w:szCs w:val="28"/>
        </w:rPr>
        <w:t>0xfffffffe</w:t>
      </w:r>
    </w:p>
    <w:p w14:paraId="3FD0FE1C" w14:textId="77777777" w:rsidR="00EE18CA" w:rsidRDefault="00EE18CA" w:rsidP="00E6296A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3DA62B49" w14:textId="77777777" w:rsidR="00EE18CA" w:rsidRDefault="00EE18CA" w:rsidP="00EE18CA">
      <w:r>
        <w:t>.text</w:t>
      </w:r>
    </w:p>
    <w:p w14:paraId="2AD76DA2" w14:textId="77777777" w:rsidR="00EE18CA" w:rsidRDefault="00EE18CA" w:rsidP="00EE18CA">
      <w:r>
        <w:t>addi $s1,$zero,-1000</w:t>
      </w:r>
    </w:p>
    <w:p w14:paraId="259598B9" w14:textId="77777777" w:rsidR="00EE18CA" w:rsidRDefault="00EE18CA" w:rsidP="00EE18CA">
      <w:r>
        <w:t>addi $s2,$zero,-2</w:t>
      </w:r>
    </w:p>
    <w:p w14:paraId="7710C5DF" w14:textId="77777777" w:rsidR="00EE18CA" w:rsidRDefault="00EE18CA" w:rsidP="00EE18CA">
      <w:r>
        <w:t>start:</w:t>
      </w:r>
    </w:p>
    <w:p w14:paraId="598405F4" w14:textId="77777777" w:rsidR="00EE18CA" w:rsidRDefault="00EE18CA" w:rsidP="00EE18CA">
      <w:r>
        <w:t>li $t0,0</w:t>
      </w:r>
      <w:r>
        <w:tab/>
      </w:r>
      <w:r>
        <w:tab/>
        <w:t>#No Overflow is default status</w:t>
      </w:r>
    </w:p>
    <w:p w14:paraId="38E54AEA" w14:textId="77777777" w:rsidR="00EE18CA" w:rsidRDefault="00EE18CA" w:rsidP="00EE18CA">
      <w:r>
        <w:t>addu $s3,$s1,$s2</w:t>
      </w:r>
      <w:r>
        <w:tab/>
        <w:t>#s3 = s1 + s2</w:t>
      </w:r>
    </w:p>
    <w:p w14:paraId="4F77D4B7" w14:textId="77777777" w:rsidR="00EE18CA" w:rsidRDefault="00EE18CA" w:rsidP="00EE18CA">
      <w:r>
        <w:t>xor $t1,$s1,$s2</w:t>
      </w:r>
      <w:r>
        <w:tab/>
      </w:r>
      <w:r>
        <w:tab/>
        <w:t>#Test if $s1 and $s2 have the same sign</w:t>
      </w:r>
    </w:p>
    <w:p w14:paraId="432844ED" w14:textId="77777777" w:rsidR="00EE18CA" w:rsidRDefault="00EE18CA" w:rsidP="00EE18CA"/>
    <w:p w14:paraId="7AE906C5" w14:textId="77777777" w:rsidR="00EE18CA" w:rsidRDefault="00EE18CA" w:rsidP="00EE18CA">
      <w:r>
        <w:t>bltz $t1, EXIT</w:t>
      </w:r>
    </w:p>
    <w:p w14:paraId="58B5A921" w14:textId="77777777" w:rsidR="00EE18CA" w:rsidRDefault="00EE18CA" w:rsidP="00EE18CA">
      <w:r>
        <w:t>slt $t2,$s3,$s1</w:t>
      </w:r>
    </w:p>
    <w:p w14:paraId="4C2630AD" w14:textId="77777777" w:rsidR="00EE18CA" w:rsidRDefault="00EE18CA" w:rsidP="00EE18CA">
      <w:r>
        <w:t>bltz $s1,NEGATIVE</w:t>
      </w:r>
      <w:r>
        <w:tab/>
        <w:t>#Test if $s1 and $s2 is negative?</w:t>
      </w:r>
    </w:p>
    <w:p w14:paraId="702646F2" w14:textId="77777777" w:rsidR="00EE18CA" w:rsidRDefault="00EE18CA" w:rsidP="00EE18CA">
      <w:r>
        <w:t>beq $t2,$zero,EXIT</w:t>
      </w:r>
      <w:r>
        <w:tab/>
        <w:t>#s1 and $s2 are positive</w:t>
      </w:r>
    </w:p>
    <w:p w14:paraId="077C938D" w14:textId="77777777" w:rsidR="00EE18CA" w:rsidRDefault="00EE18CA" w:rsidP="00EE18CA">
      <w:r>
        <w:tab/>
        <w:t># if $s3 &gt; $s1 then the result is not overflow</w:t>
      </w:r>
    </w:p>
    <w:p w14:paraId="51352F69" w14:textId="77777777" w:rsidR="00EE18CA" w:rsidRDefault="00EE18CA" w:rsidP="00EE18CA">
      <w:r>
        <w:t>j OVERFLOW</w:t>
      </w:r>
    </w:p>
    <w:p w14:paraId="0068A8EA" w14:textId="77777777" w:rsidR="00EE18CA" w:rsidRDefault="00EE18CA" w:rsidP="00EE18CA">
      <w:r>
        <w:t>NEGATIVE:</w:t>
      </w:r>
    </w:p>
    <w:p w14:paraId="4A24BD59" w14:textId="77777777" w:rsidR="00EE18CA" w:rsidRDefault="00EE18CA" w:rsidP="00EE18CA">
      <w:r>
        <w:t>bne $t2,$zero,EXIT</w:t>
      </w:r>
      <w:r>
        <w:tab/>
        <w:t>#s1 and $s2 are negative</w:t>
      </w:r>
    </w:p>
    <w:p w14:paraId="7E80DCD7" w14:textId="77777777" w:rsidR="00EE18CA" w:rsidRDefault="00EE18CA" w:rsidP="00EE18CA">
      <w:r>
        <w:tab/>
        <w:t># if $s3 &lt; $s1 then the result is not overflow</w:t>
      </w:r>
    </w:p>
    <w:p w14:paraId="30A526B5" w14:textId="77777777" w:rsidR="00EE18CA" w:rsidRDefault="00EE18CA" w:rsidP="00EE18CA">
      <w:r>
        <w:t>OVERFLOW:</w:t>
      </w:r>
    </w:p>
    <w:p w14:paraId="4ACAB84F" w14:textId="77777777" w:rsidR="00EE18CA" w:rsidRDefault="00EE18CA" w:rsidP="00EE18CA">
      <w:r>
        <w:t>li $t0,1</w:t>
      </w:r>
      <w:r>
        <w:tab/>
      </w:r>
      <w:r>
        <w:tab/>
        <w:t>#the result is overflow</w:t>
      </w:r>
    </w:p>
    <w:p w14:paraId="78BABDF5" w14:textId="46B21986" w:rsidR="008F1DE8" w:rsidRDefault="00EE18CA" w:rsidP="00EE18CA">
      <w:r>
        <w:t>EXIT:</w:t>
      </w:r>
    </w:p>
    <w:p w14:paraId="3989F835" w14:textId="6EDFA0F1" w:rsidR="00EE18CA" w:rsidRDefault="00EE18CA" w:rsidP="00EE18CA">
      <w:r>
        <w:t>=&gt; $t1=0, không xảy ra tràn số</w:t>
      </w:r>
    </w:p>
    <w:p w14:paraId="597E69A3" w14:textId="77777777" w:rsidR="00A3000B" w:rsidRDefault="00A3000B" w:rsidP="00EE18CA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6F92BF20" w14:textId="77777777" w:rsidR="00A3000B" w:rsidRDefault="00A3000B" w:rsidP="00EE18CA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4FDC3D7" w14:textId="77777777" w:rsidR="00A3000B" w:rsidRDefault="00A3000B" w:rsidP="00EE18CA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67CD9150" w14:textId="77777777" w:rsidR="00A3000B" w:rsidRDefault="00A3000B" w:rsidP="00EE18CA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142E2FD2" w14:textId="3DDD4142" w:rsidR="003E401F" w:rsidRDefault="003E401F" w:rsidP="00EE18CA">
      <w:pP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>-</w:t>
      </w:r>
      <w:r w:rsidRPr="008F1DE8">
        <w:rPr>
          <w:rStyle w:val="fontstyle01"/>
          <w:rFonts w:ascii="Times New Roman" w:hAnsi="Times New Roman" w:cs="Times New Roman"/>
          <w:sz w:val="28"/>
          <w:szCs w:val="28"/>
        </w:rPr>
        <w:t>TH</w:t>
      </w:r>
      <w:r>
        <w:rPr>
          <w:rStyle w:val="fontstyle01"/>
          <w:rFonts w:ascii="Times New Roman" w:hAnsi="Times New Roman" w:cs="Times New Roman"/>
          <w:sz w:val="28"/>
          <w:szCs w:val="28"/>
        </w:rPr>
        <w:t>5</w:t>
      </w:r>
      <w:r w:rsidRPr="008F1DE8">
        <w:rPr>
          <w:rStyle w:val="fontstyle01"/>
          <w:rFonts w:ascii="Times New Roman" w:hAnsi="Times New Roman" w:cs="Times New Roman"/>
          <w:sz w:val="28"/>
          <w:szCs w:val="28"/>
        </w:rPr>
        <w:t>: $s1=</w:t>
      </w:r>
      <w:r w:rsidR="00A3000B" w:rsidRPr="00A3000B">
        <w:rPr>
          <w:rStyle w:val="fontstyle01"/>
          <w:rFonts w:ascii="Times New Roman" w:hAnsi="Times New Roman" w:cs="Times New Roman"/>
          <w:sz w:val="28"/>
          <w:szCs w:val="28"/>
        </w:rPr>
        <w:t>0xfffffffe</w:t>
      </w:r>
      <w:r w:rsidRPr="008F1DE8">
        <w:rPr>
          <w:rStyle w:val="fontstyle01"/>
          <w:rFonts w:ascii="Times New Roman" w:hAnsi="Times New Roman" w:cs="Times New Roman"/>
          <w:sz w:val="28"/>
          <w:szCs w:val="28"/>
        </w:rPr>
        <w:t>; $s2=</w:t>
      </w:r>
      <w:r w:rsidR="00A3000B" w:rsidRPr="00A3000B">
        <w:rPr>
          <w:rStyle w:val="fontstyle01"/>
          <w:rFonts w:ascii="Times New Roman" w:hAnsi="Times New Roman" w:cs="Times New Roman"/>
          <w:sz w:val="28"/>
          <w:szCs w:val="28"/>
        </w:rPr>
        <w:t>0x7ffffffe</w:t>
      </w:r>
    </w:p>
    <w:p w14:paraId="6C1D67A0" w14:textId="3F1D5F7C" w:rsidR="00A3000B" w:rsidRDefault="00A3000B" w:rsidP="00EE18CA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3320E65A" w14:textId="77777777" w:rsidR="00A3000B" w:rsidRPr="00A3000B" w:rsidRDefault="00A3000B" w:rsidP="00A3000B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A3000B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.text</w:t>
      </w:r>
    </w:p>
    <w:p w14:paraId="1031CFDB" w14:textId="77777777" w:rsidR="00A3000B" w:rsidRPr="00A3000B" w:rsidRDefault="00A3000B" w:rsidP="00A3000B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A3000B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addi $s1,$zero,-2147483648</w:t>
      </w:r>
    </w:p>
    <w:p w14:paraId="61FFD122" w14:textId="77777777" w:rsidR="00A3000B" w:rsidRPr="00A3000B" w:rsidRDefault="00A3000B" w:rsidP="00A3000B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A3000B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addi $s2,$zero,-2</w:t>
      </w:r>
    </w:p>
    <w:p w14:paraId="2E06F79E" w14:textId="77777777" w:rsidR="00A3000B" w:rsidRPr="00A3000B" w:rsidRDefault="00A3000B" w:rsidP="00A3000B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A3000B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start:</w:t>
      </w:r>
    </w:p>
    <w:p w14:paraId="5C564250" w14:textId="77777777" w:rsidR="00A3000B" w:rsidRPr="00A3000B" w:rsidRDefault="00A3000B" w:rsidP="00A3000B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A3000B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li $t0,0</w:t>
      </w:r>
      <w:r w:rsidRPr="00A3000B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</w:r>
      <w:r w:rsidRPr="00A3000B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  <w:t>#No Overflow is default status</w:t>
      </w:r>
    </w:p>
    <w:p w14:paraId="743ACFB3" w14:textId="77777777" w:rsidR="00A3000B" w:rsidRPr="00A3000B" w:rsidRDefault="00A3000B" w:rsidP="00A3000B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A3000B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addu $s3,$s1,$s2</w:t>
      </w:r>
      <w:r w:rsidRPr="00A3000B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  <w:t>#s3 = s1 + s2</w:t>
      </w:r>
    </w:p>
    <w:p w14:paraId="0F3F01AA" w14:textId="77777777" w:rsidR="00A3000B" w:rsidRPr="00A3000B" w:rsidRDefault="00A3000B" w:rsidP="00A3000B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A3000B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xor $t1,$s1,$s2</w:t>
      </w:r>
      <w:r w:rsidRPr="00A3000B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</w:r>
      <w:r w:rsidRPr="00A3000B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  <w:t>#Test if $s1 and $s2 have the same sign</w:t>
      </w:r>
    </w:p>
    <w:p w14:paraId="7F2F7F24" w14:textId="77777777" w:rsidR="00A3000B" w:rsidRPr="00A3000B" w:rsidRDefault="00A3000B" w:rsidP="00A3000B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14:paraId="5C2D849C" w14:textId="77777777" w:rsidR="00A3000B" w:rsidRPr="00A3000B" w:rsidRDefault="00A3000B" w:rsidP="00A3000B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A3000B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bltz $t1, EXIT</w:t>
      </w:r>
    </w:p>
    <w:p w14:paraId="59452A50" w14:textId="77777777" w:rsidR="00A3000B" w:rsidRPr="00A3000B" w:rsidRDefault="00A3000B" w:rsidP="00A3000B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A3000B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slt $t2,$s3,$s1</w:t>
      </w:r>
    </w:p>
    <w:p w14:paraId="4D753081" w14:textId="77777777" w:rsidR="00A3000B" w:rsidRPr="00A3000B" w:rsidRDefault="00A3000B" w:rsidP="00A3000B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A3000B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bltz $s1,NEGATIVE</w:t>
      </w:r>
      <w:r w:rsidRPr="00A3000B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  <w:t>#Test if $s1 and $s2 is negative?</w:t>
      </w:r>
    </w:p>
    <w:p w14:paraId="23D29EDB" w14:textId="77777777" w:rsidR="00A3000B" w:rsidRPr="00A3000B" w:rsidRDefault="00A3000B" w:rsidP="00A3000B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A3000B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beq $t2,$zero,EXIT</w:t>
      </w:r>
      <w:r w:rsidRPr="00A3000B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  <w:t>#s1 and $s2 are positive</w:t>
      </w:r>
    </w:p>
    <w:p w14:paraId="6224F0CD" w14:textId="77777777" w:rsidR="00A3000B" w:rsidRPr="00A3000B" w:rsidRDefault="00A3000B" w:rsidP="00A3000B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A3000B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  <w:t># if $s3 &gt; $s1 then the result is not overflow</w:t>
      </w:r>
    </w:p>
    <w:p w14:paraId="3E36DFFC" w14:textId="77777777" w:rsidR="00A3000B" w:rsidRPr="00A3000B" w:rsidRDefault="00A3000B" w:rsidP="00A3000B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A3000B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j OVERFLOW</w:t>
      </w:r>
    </w:p>
    <w:p w14:paraId="5A3B9585" w14:textId="77777777" w:rsidR="00A3000B" w:rsidRPr="00A3000B" w:rsidRDefault="00A3000B" w:rsidP="00A3000B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A3000B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NEGATIVE:</w:t>
      </w:r>
    </w:p>
    <w:p w14:paraId="3AE3FA64" w14:textId="77777777" w:rsidR="00A3000B" w:rsidRPr="00A3000B" w:rsidRDefault="00A3000B" w:rsidP="00A3000B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A3000B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bne $t2,$zero,EXIT</w:t>
      </w:r>
      <w:r w:rsidRPr="00A3000B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  <w:t>#s1 and $s2 are negative</w:t>
      </w:r>
    </w:p>
    <w:p w14:paraId="57099775" w14:textId="77777777" w:rsidR="00A3000B" w:rsidRPr="00A3000B" w:rsidRDefault="00A3000B" w:rsidP="00A3000B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A3000B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  <w:t># if $s3 &lt; $s1 then the result is not overflow</w:t>
      </w:r>
    </w:p>
    <w:p w14:paraId="26044822" w14:textId="77777777" w:rsidR="00A3000B" w:rsidRPr="00A3000B" w:rsidRDefault="00A3000B" w:rsidP="00A3000B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A3000B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OVERFLOW:</w:t>
      </w:r>
    </w:p>
    <w:p w14:paraId="0D501805" w14:textId="77777777" w:rsidR="00A3000B" w:rsidRPr="00A3000B" w:rsidRDefault="00A3000B" w:rsidP="00A3000B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A3000B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li $t0,1</w:t>
      </w:r>
      <w:r w:rsidRPr="00A3000B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</w:r>
      <w:r w:rsidRPr="00A3000B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  <w:t>#the result is overflow</w:t>
      </w:r>
    </w:p>
    <w:p w14:paraId="64E4E359" w14:textId="6EA44B84" w:rsidR="00A3000B" w:rsidRDefault="00A3000B" w:rsidP="00A3000B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A3000B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EXIT:</w:t>
      </w:r>
    </w:p>
    <w:p w14:paraId="2FF1F0AE" w14:textId="4AE762FB" w:rsidR="00A3000B" w:rsidRDefault="00A3000B" w:rsidP="00A3000B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=&gt;$t0=1, có hiện tượng tràn số xảy ra với hai số âm </w:t>
      </w:r>
      <w:r w:rsidR="00B85F99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quá lớn</w:t>
      </w:r>
    </w:p>
    <w:p w14:paraId="29CD1944" w14:textId="3C4F16A0" w:rsidR="00B85F99" w:rsidRDefault="00B85F99" w:rsidP="00A3000B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14:paraId="4123D88F" w14:textId="1737B706" w:rsidR="00B85F99" w:rsidRDefault="00B85F99" w:rsidP="00A3000B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14:paraId="4F75292F" w14:textId="5CB9DF44" w:rsidR="00B85F99" w:rsidRDefault="00B85F99" w:rsidP="00A3000B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14:paraId="61B722D2" w14:textId="49BFBA70" w:rsidR="00B85F99" w:rsidRDefault="00B85F99" w:rsidP="00A3000B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14:paraId="5B6046F5" w14:textId="178F10E7" w:rsidR="00B85F99" w:rsidRDefault="00B85F99" w:rsidP="00A3000B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14:paraId="668836F9" w14:textId="168B9F8C" w:rsidR="00B85F99" w:rsidRPr="006A0D8D" w:rsidRDefault="00B85F99" w:rsidP="00A3000B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r w:rsidRPr="006A0D8D">
        <w:rPr>
          <w:rStyle w:val="fontstyle01"/>
          <w:rFonts w:ascii="Times New Roman" w:hAnsi="Times New Roman" w:cs="Times New Roman"/>
          <w:sz w:val="32"/>
          <w:szCs w:val="32"/>
        </w:rPr>
        <w:t>Assignment 2</w:t>
      </w:r>
    </w:p>
    <w:p w14:paraId="132AAD95" w14:textId="77777777" w:rsidR="006A0D8D" w:rsidRPr="006A0D8D" w:rsidRDefault="006A0D8D" w:rsidP="006A0D8D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6A0D8D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.text</w:t>
      </w:r>
    </w:p>
    <w:p w14:paraId="6751E03A" w14:textId="77777777" w:rsidR="006A0D8D" w:rsidRPr="006A0D8D" w:rsidRDefault="006A0D8D" w:rsidP="006A0D8D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6A0D8D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li $s0, 0x12345678</w:t>
      </w:r>
      <w:r w:rsidRPr="006A0D8D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</w:r>
      <w:r w:rsidRPr="006A0D8D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  <w:t>#khoi tao $s0</w:t>
      </w:r>
    </w:p>
    <w:p w14:paraId="4B140CA0" w14:textId="77777777" w:rsidR="006A0D8D" w:rsidRPr="006A0D8D" w:rsidRDefault="006A0D8D" w:rsidP="006A0D8D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6A0D8D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andi $s1,$s0,0xff000000</w:t>
      </w:r>
      <w:r w:rsidRPr="006A0D8D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</w:r>
    </w:p>
    <w:p w14:paraId="5B35441E" w14:textId="77777777" w:rsidR="006A0D8D" w:rsidRPr="006A0D8D" w:rsidRDefault="006A0D8D" w:rsidP="006A0D8D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6A0D8D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sra $s2,$s1,24</w:t>
      </w:r>
      <w:r w:rsidRPr="006A0D8D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</w:r>
      <w:r w:rsidRPr="006A0D8D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  <w:t>#Extract MSB of $s0</w:t>
      </w:r>
    </w:p>
    <w:p w14:paraId="2583259E" w14:textId="77777777" w:rsidR="006A0D8D" w:rsidRPr="006A0D8D" w:rsidRDefault="006A0D8D" w:rsidP="006A0D8D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6A0D8D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andi $s3,$s0,0xffffff00</w:t>
      </w:r>
      <w:r w:rsidRPr="006A0D8D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</w:r>
      <w:r w:rsidRPr="006A0D8D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  <w:t>#Clear LSB of $s0</w:t>
      </w:r>
      <w:r w:rsidRPr="006A0D8D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</w:r>
      <w:r w:rsidRPr="006A0D8D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</w:r>
    </w:p>
    <w:p w14:paraId="3346D566" w14:textId="77777777" w:rsidR="006A0D8D" w:rsidRPr="006A0D8D" w:rsidRDefault="006A0D8D" w:rsidP="006A0D8D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6A0D8D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andi $s4,$s0,0x000000ff</w:t>
      </w:r>
      <w:r w:rsidRPr="006A0D8D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</w:r>
      <w:r w:rsidRPr="006A0D8D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  <w:t>#Set LSB of $s0</w:t>
      </w:r>
      <w:r w:rsidRPr="006A0D8D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</w:r>
    </w:p>
    <w:p w14:paraId="01FAE9B3" w14:textId="166F269D" w:rsidR="003E401F" w:rsidRDefault="006A0D8D" w:rsidP="006A0D8D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6A0D8D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xor $s5,$s0,$s0</w:t>
      </w:r>
      <w:r w:rsidRPr="006A0D8D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</w:r>
      <w:r w:rsidRPr="006A0D8D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</w:r>
      <w:r w:rsidRPr="006A0D8D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  <w:t>#Clear $s0</w:t>
      </w:r>
    </w:p>
    <w:p w14:paraId="41290E81" w14:textId="5F1E50EA" w:rsidR="006A0D8D" w:rsidRDefault="006A0D8D" w:rsidP="006A0D8D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14:paraId="7E97F2CB" w14:textId="79580297" w:rsidR="006A0D8D" w:rsidRDefault="006A0D8D" w:rsidP="006A0D8D">
      <w:pPr>
        <w:rPr>
          <w:rStyle w:val="fontstyle01"/>
          <w:rFonts w:ascii="Times New Roman" w:hAnsi="Times New Roman" w:cs="Times New Roman"/>
          <w:sz w:val="32"/>
          <w:szCs w:val="32"/>
        </w:rPr>
      </w:pPr>
      <w:r w:rsidRPr="006A0D8D">
        <w:rPr>
          <w:rStyle w:val="fontstyle01"/>
          <w:rFonts w:ascii="Times New Roman" w:hAnsi="Times New Roman" w:cs="Times New Roman"/>
          <w:sz w:val="32"/>
          <w:szCs w:val="32"/>
        </w:rPr>
        <w:t xml:space="preserve">Assignment </w:t>
      </w:r>
      <w:r>
        <w:rPr>
          <w:rStyle w:val="fontstyle01"/>
          <w:rFonts w:ascii="Times New Roman" w:hAnsi="Times New Roman" w:cs="Times New Roman"/>
          <w:sz w:val="32"/>
          <w:szCs w:val="32"/>
        </w:rPr>
        <w:t>3</w:t>
      </w:r>
    </w:p>
    <w:p w14:paraId="03D7A675" w14:textId="77777777" w:rsidR="006A0D8D" w:rsidRDefault="006A0D8D" w:rsidP="006A0D8D">
      <w:pPr>
        <w:rPr>
          <w:rFonts w:cs="Times New Roman"/>
          <w:color w:val="000000"/>
          <w:szCs w:val="28"/>
        </w:rPr>
      </w:pPr>
      <w:r w:rsidRPr="006A0D8D">
        <w:rPr>
          <w:rFonts w:cs="Times New Roman"/>
          <w:color w:val="000000"/>
          <w:szCs w:val="28"/>
        </w:rPr>
        <w:t xml:space="preserve">a. </w:t>
      </w:r>
      <w:r>
        <w:rPr>
          <w:rFonts w:cs="Times New Roman"/>
          <w:color w:val="000000"/>
          <w:szCs w:val="28"/>
        </w:rPr>
        <w:t xml:space="preserve"> </w:t>
      </w:r>
      <w:r w:rsidRPr="006A0D8D">
        <w:rPr>
          <w:rFonts w:cs="Times New Roman"/>
          <w:color w:val="000000"/>
          <w:szCs w:val="28"/>
        </w:rPr>
        <w:t>sra $at, $s1, 0x1</w:t>
      </w:r>
      <w:r>
        <w:rPr>
          <w:rFonts w:cs="Times New Roman"/>
          <w:color w:val="000000"/>
          <w:szCs w:val="28"/>
        </w:rPr>
        <w:t>f</w:t>
      </w:r>
    </w:p>
    <w:p w14:paraId="61B60CC1" w14:textId="77777777" w:rsidR="006A0D8D" w:rsidRDefault="006A0D8D" w:rsidP="006A0D8D">
      <w:pPr>
        <w:rPr>
          <w:rFonts w:cs="Times New Roman"/>
          <w:color w:val="000000"/>
          <w:szCs w:val="28"/>
        </w:rPr>
      </w:pPr>
      <w:r w:rsidRPr="006A0D8D">
        <w:rPr>
          <w:rFonts w:cs="Times New Roman"/>
          <w:color w:val="000000"/>
          <w:szCs w:val="28"/>
        </w:rPr>
        <w:t>xor $s0, $s1, $s1</w:t>
      </w:r>
    </w:p>
    <w:p w14:paraId="0CE12DB8" w14:textId="64250260" w:rsidR="006A0D8D" w:rsidRDefault="006A0D8D" w:rsidP="006A0D8D">
      <w:pPr>
        <w:rPr>
          <w:rFonts w:cs="Times New Roman"/>
          <w:color w:val="000000"/>
          <w:szCs w:val="28"/>
        </w:rPr>
      </w:pPr>
      <w:r w:rsidRPr="006A0D8D">
        <w:rPr>
          <w:rFonts w:cs="Times New Roman"/>
          <w:color w:val="000000"/>
          <w:szCs w:val="28"/>
        </w:rPr>
        <w:t>subu $s0, $s0, $at</w:t>
      </w:r>
    </w:p>
    <w:p w14:paraId="7AD90CBD" w14:textId="77777777" w:rsidR="00451E39" w:rsidRDefault="00451E39" w:rsidP="006A0D8D">
      <w:pPr>
        <w:rPr>
          <w:rFonts w:cs="Times New Roman"/>
          <w:color w:val="000000"/>
          <w:szCs w:val="28"/>
        </w:rPr>
      </w:pPr>
    </w:p>
    <w:p w14:paraId="1EDEF02D" w14:textId="25F4A5E0" w:rsidR="006A0D8D" w:rsidRDefault="006A0D8D" w:rsidP="006A0D8D">
      <w:pPr>
        <w:rPr>
          <w:rFonts w:cs="Times New Roman"/>
          <w:color w:val="000000"/>
          <w:szCs w:val="28"/>
        </w:rPr>
      </w:pPr>
      <w:r w:rsidRPr="006A0D8D">
        <w:rPr>
          <w:rFonts w:cs="Times New Roman"/>
          <w:color w:val="000000"/>
          <w:szCs w:val="28"/>
        </w:rPr>
        <w:t>b. addu $s0, $zero, $s1</w:t>
      </w:r>
    </w:p>
    <w:p w14:paraId="358C5852" w14:textId="77777777" w:rsidR="00451E39" w:rsidRPr="006A0D8D" w:rsidRDefault="00451E39" w:rsidP="006A0D8D">
      <w:pPr>
        <w:rPr>
          <w:rFonts w:cs="Times New Roman"/>
          <w:color w:val="000000"/>
          <w:szCs w:val="28"/>
        </w:rPr>
      </w:pPr>
    </w:p>
    <w:p w14:paraId="73781133" w14:textId="73CAB621" w:rsidR="006A0D8D" w:rsidRDefault="006A0D8D" w:rsidP="006A0D8D">
      <w:pPr>
        <w:rPr>
          <w:rFonts w:cs="Times New Roman"/>
          <w:color w:val="000000"/>
          <w:szCs w:val="28"/>
        </w:rPr>
      </w:pPr>
      <w:r w:rsidRPr="006A0D8D">
        <w:rPr>
          <w:rFonts w:cs="Times New Roman"/>
          <w:color w:val="000000"/>
          <w:szCs w:val="28"/>
        </w:rPr>
        <w:t>c. nor $s0, $s1</w:t>
      </w:r>
    </w:p>
    <w:p w14:paraId="42B9F96A" w14:textId="77777777" w:rsidR="00451E39" w:rsidRDefault="00451E39" w:rsidP="006A0D8D">
      <w:pPr>
        <w:rPr>
          <w:rFonts w:cs="Times New Roman"/>
          <w:color w:val="000000"/>
          <w:szCs w:val="28"/>
        </w:rPr>
      </w:pPr>
    </w:p>
    <w:p w14:paraId="74AB094A" w14:textId="77777777" w:rsidR="006A0D8D" w:rsidRDefault="006A0D8D" w:rsidP="006A0D8D">
      <w:pPr>
        <w:rPr>
          <w:rFonts w:cs="Times New Roman"/>
          <w:color w:val="000000"/>
          <w:szCs w:val="28"/>
        </w:rPr>
      </w:pPr>
      <w:r w:rsidRPr="006A0D8D">
        <w:rPr>
          <w:rFonts w:cs="Times New Roman"/>
          <w:color w:val="000000"/>
          <w:szCs w:val="28"/>
        </w:rPr>
        <w:t>d. slt $at, $s2, $s1</w:t>
      </w:r>
    </w:p>
    <w:p w14:paraId="2D96C764" w14:textId="73A220DC" w:rsidR="006A0D8D" w:rsidRDefault="006A0D8D" w:rsidP="006A0D8D">
      <w:pPr>
        <w:rPr>
          <w:rFonts w:cs="Times New Roman"/>
          <w:color w:val="000000"/>
          <w:szCs w:val="28"/>
        </w:rPr>
      </w:pPr>
      <w:r w:rsidRPr="006A0D8D">
        <w:rPr>
          <w:rFonts w:cs="Times New Roman"/>
          <w:color w:val="000000"/>
          <w:szCs w:val="28"/>
        </w:rPr>
        <w:t>beq $at, $zero, label</w:t>
      </w:r>
    </w:p>
    <w:p w14:paraId="2DD39175" w14:textId="156BB6B3" w:rsidR="00451E39" w:rsidRDefault="00451E39" w:rsidP="006A0D8D">
      <w:pPr>
        <w:rPr>
          <w:rFonts w:cs="Times New Roman"/>
          <w:color w:val="000000"/>
          <w:szCs w:val="28"/>
        </w:rPr>
      </w:pPr>
    </w:p>
    <w:p w14:paraId="75F6CA0D" w14:textId="2EBEA1DD" w:rsidR="00451E39" w:rsidRDefault="00451E39" w:rsidP="00451E39">
      <w:pPr>
        <w:rPr>
          <w:rStyle w:val="fontstyle01"/>
          <w:rFonts w:ascii="Times New Roman" w:hAnsi="Times New Roman" w:cs="Times New Roman"/>
          <w:sz w:val="32"/>
          <w:szCs w:val="32"/>
        </w:rPr>
      </w:pPr>
      <w:r w:rsidRPr="006A0D8D">
        <w:rPr>
          <w:rStyle w:val="fontstyle01"/>
          <w:rFonts w:ascii="Times New Roman" w:hAnsi="Times New Roman" w:cs="Times New Roman"/>
          <w:sz w:val="32"/>
          <w:szCs w:val="32"/>
        </w:rPr>
        <w:t xml:space="preserve">Assignment </w:t>
      </w:r>
      <w:r>
        <w:rPr>
          <w:rStyle w:val="fontstyle01"/>
          <w:rFonts w:ascii="Times New Roman" w:hAnsi="Times New Roman" w:cs="Times New Roman"/>
          <w:sz w:val="32"/>
          <w:szCs w:val="32"/>
        </w:rPr>
        <w:t>4</w:t>
      </w:r>
    </w:p>
    <w:p w14:paraId="604C9B83" w14:textId="3C384EE6" w:rsidR="00451E39" w:rsidRPr="00FA5BE0" w:rsidRDefault="00BD0C91" w:rsidP="006A0D8D">
      <w:pPr>
        <w:rPr>
          <w:rFonts w:cs="Times New Roman"/>
          <w:b/>
          <w:bCs/>
          <w:color w:val="000000"/>
          <w:szCs w:val="28"/>
        </w:rPr>
      </w:pPr>
      <w:r w:rsidRPr="00FA5BE0">
        <w:rPr>
          <w:rFonts w:cs="Times New Roman"/>
          <w:b/>
          <w:bCs/>
          <w:color w:val="000000"/>
          <w:szCs w:val="28"/>
        </w:rPr>
        <w:t>TH1: $s1,$s2 cùng dấu nhưng không xảy ra hiện tượng tràn số</w:t>
      </w:r>
    </w:p>
    <w:p w14:paraId="20C625BF" w14:textId="6CA2C356" w:rsidR="00BD0C91" w:rsidRDefault="00BD0C91" w:rsidP="006A0D8D">
      <w:pPr>
        <w:rPr>
          <w:rFonts w:cs="Times New Roman"/>
          <w:color w:val="000000"/>
          <w:szCs w:val="28"/>
        </w:rPr>
      </w:pPr>
    </w:p>
    <w:p w14:paraId="48BD30BB" w14:textId="77777777" w:rsidR="00BD0C91" w:rsidRDefault="00BD0C91" w:rsidP="00BD0C91">
      <w:pPr>
        <w:rPr>
          <w:rFonts w:cs="Times New Roman"/>
          <w:color w:val="000000"/>
          <w:szCs w:val="28"/>
        </w:rPr>
      </w:pPr>
    </w:p>
    <w:p w14:paraId="23A7EA23" w14:textId="1D496112" w:rsidR="00BD0C91" w:rsidRDefault="00DC136B" w:rsidP="00DC136B">
      <w:pPr>
        <w:tabs>
          <w:tab w:val="left" w:pos="4030"/>
        </w:tabs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</w:p>
    <w:p w14:paraId="3F2F4B7E" w14:textId="1D035386" w:rsidR="00BD0C91" w:rsidRPr="00BD0C91" w:rsidRDefault="00BD0C91" w:rsidP="00BD0C91">
      <w:pPr>
        <w:rPr>
          <w:rFonts w:cs="Times New Roman"/>
          <w:color w:val="000000"/>
          <w:szCs w:val="28"/>
        </w:rPr>
      </w:pPr>
      <w:r w:rsidRPr="00BD0C91">
        <w:rPr>
          <w:rFonts w:cs="Times New Roman"/>
          <w:color w:val="000000"/>
          <w:szCs w:val="28"/>
        </w:rPr>
        <w:lastRenderedPageBreak/>
        <w:t>.text</w:t>
      </w:r>
    </w:p>
    <w:p w14:paraId="146FF346" w14:textId="77777777" w:rsidR="00BD0C91" w:rsidRPr="00BD0C91" w:rsidRDefault="00BD0C91" w:rsidP="00BD0C91">
      <w:pPr>
        <w:rPr>
          <w:rFonts w:cs="Times New Roman"/>
          <w:color w:val="000000"/>
          <w:szCs w:val="28"/>
        </w:rPr>
      </w:pPr>
      <w:r w:rsidRPr="00BD0C91">
        <w:rPr>
          <w:rFonts w:cs="Times New Roman"/>
          <w:color w:val="000000"/>
          <w:szCs w:val="28"/>
        </w:rPr>
        <w:t>start:</w:t>
      </w:r>
    </w:p>
    <w:p w14:paraId="25D47762" w14:textId="77777777" w:rsidR="00BD0C91" w:rsidRPr="00BD0C91" w:rsidRDefault="00BD0C91" w:rsidP="00BD0C91">
      <w:pPr>
        <w:rPr>
          <w:rFonts w:cs="Times New Roman"/>
          <w:color w:val="000000"/>
          <w:szCs w:val="28"/>
        </w:rPr>
      </w:pPr>
      <w:r w:rsidRPr="00BD0C91">
        <w:rPr>
          <w:rFonts w:cs="Times New Roman"/>
          <w:color w:val="000000"/>
          <w:szCs w:val="28"/>
        </w:rPr>
        <w:t>addi $s1,$zero,1000</w:t>
      </w:r>
    </w:p>
    <w:p w14:paraId="62F4B1DB" w14:textId="77777777" w:rsidR="00BD0C91" w:rsidRPr="00BD0C91" w:rsidRDefault="00BD0C91" w:rsidP="00BD0C91">
      <w:pPr>
        <w:rPr>
          <w:rFonts w:cs="Times New Roman"/>
          <w:color w:val="000000"/>
          <w:szCs w:val="28"/>
        </w:rPr>
      </w:pPr>
      <w:r w:rsidRPr="00BD0C91">
        <w:rPr>
          <w:rFonts w:cs="Times New Roman"/>
          <w:color w:val="000000"/>
          <w:szCs w:val="28"/>
        </w:rPr>
        <w:t>addi $s2,$zero,2000</w:t>
      </w:r>
    </w:p>
    <w:p w14:paraId="605814CB" w14:textId="77777777" w:rsidR="00BD0C91" w:rsidRPr="00BD0C91" w:rsidRDefault="00BD0C91" w:rsidP="00BD0C91">
      <w:pPr>
        <w:rPr>
          <w:rFonts w:cs="Times New Roman"/>
          <w:color w:val="000000"/>
          <w:szCs w:val="28"/>
        </w:rPr>
      </w:pPr>
      <w:r w:rsidRPr="00BD0C91">
        <w:rPr>
          <w:rFonts w:cs="Times New Roman"/>
          <w:color w:val="000000"/>
          <w:szCs w:val="28"/>
        </w:rPr>
        <w:t xml:space="preserve">li $t0,0 </w:t>
      </w:r>
      <w:r w:rsidRPr="00BD0C91">
        <w:rPr>
          <w:rFonts w:cs="Times New Roman"/>
          <w:color w:val="000000"/>
          <w:szCs w:val="28"/>
        </w:rPr>
        <w:tab/>
        <w:t>#Ket qua $t0 = 0 neu khong tran so</w:t>
      </w:r>
    </w:p>
    <w:p w14:paraId="2E22A1B7" w14:textId="77777777" w:rsidR="00BD0C91" w:rsidRPr="00BD0C91" w:rsidRDefault="00BD0C91" w:rsidP="00BD0C91">
      <w:pPr>
        <w:rPr>
          <w:rFonts w:cs="Times New Roman"/>
          <w:color w:val="000000"/>
          <w:szCs w:val="28"/>
        </w:rPr>
      </w:pPr>
      <w:r w:rsidRPr="00BD0C91">
        <w:rPr>
          <w:rFonts w:cs="Times New Roman"/>
          <w:color w:val="000000"/>
          <w:szCs w:val="28"/>
        </w:rPr>
        <w:t>addu $s3, $s1, $s2 # s3 = s1 + s2</w:t>
      </w:r>
    </w:p>
    <w:p w14:paraId="01A2A786" w14:textId="77777777" w:rsidR="00BD0C91" w:rsidRPr="00BD0C91" w:rsidRDefault="00BD0C91" w:rsidP="00BD0C91">
      <w:pPr>
        <w:rPr>
          <w:rFonts w:cs="Times New Roman"/>
          <w:color w:val="000000"/>
          <w:szCs w:val="28"/>
        </w:rPr>
      </w:pPr>
      <w:r w:rsidRPr="00BD0C91">
        <w:rPr>
          <w:rFonts w:cs="Times New Roman"/>
          <w:color w:val="000000"/>
          <w:szCs w:val="28"/>
        </w:rPr>
        <w:t>xor $t1, $s1, $s2 #Kiem tra xem $s1 va $s2 co cung dau khong</w:t>
      </w:r>
    </w:p>
    <w:p w14:paraId="58018271" w14:textId="77777777" w:rsidR="00BD0C91" w:rsidRPr="00BD0C91" w:rsidRDefault="00BD0C91" w:rsidP="00BD0C91">
      <w:pPr>
        <w:rPr>
          <w:rFonts w:cs="Times New Roman"/>
          <w:color w:val="000000"/>
          <w:szCs w:val="28"/>
        </w:rPr>
      </w:pPr>
      <w:r w:rsidRPr="00BD0C91">
        <w:rPr>
          <w:rFonts w:cs="Times New Roman"/>
          <w:color w:val="000000"/>
          <w:szCs w:val="28"/>
        </w:rPr>
        <w:t>bltz $t1, EXIT #Neu $t1 &lt; 0, exit</w:t>
      </w:r>
    </w:p>
    <w:p w14:paraId="4CF5FCD2" w14:textId="77777777" w:rsidR="00BD0C91" w:rsidRPr="00BD0C91" w:rsidRDefault="00BD0C91" w:rsidP="00BD0C91">
      <w:pPr>
        <w:rPr>
          <w:rFonts w:cs="Times New Roman"/>
          <w:color w:val="000000"/>
          <w:szCs w:val="28"/>
        </w:rPr>
      </w:pPr>
      <w:r w:rsidRPr="00BD0C91">
        <w:rPr>
          <w:rFonts w:cs="Times New Roman"/>
          <w:color w:val="000000"/>
          <w:szCs w:val="28"/>
        </w:rPr>
        <w:t>xor $t2, $s3, $s1 #Kiem tra xem $s1 va $s3 co cung dau khong</w:t>
      </w:r>
    </w:p>
    <w:p w14:paraId="13F0EC71" w14:textId="77777777" w:rsidR="00BD0C91" w:rsidRPr="00BD0C91" w:rsidRDefault="00BD0C91" w:rsidP="00BD0C91">
      <w:pPr>
        <w:rPr>
          <w:rFonts w:cs="Times New Roman"/>
          <w:color w:val="000000"/>
          <w:szCs w:val="28"/>
        </w:rPr>
      </w:pPr>
      <w:r w:rsidRPr="00BD0C91">
        <w:rPr>
          <w:rFonts w:cs="Times New Roman"/>
          <w:color w:val="000000"/>
          <w:szCs w:val="28"/>
        </w:rPr>
        <w:t>bgtz $t2, EXIT #Neu $t2 &gt; 0, exit</w:t>
      </w:r>
    </w:p>
    <w:p w14:paraId="1CAB70F6" w14:textId="77777777" w:rsidR="00BD0C91" w:rsidRPr="00BD0C91" w:rsidRDefault="00BD0C91" w:rsidP="00BD0C91">
      <w:pPr>
        <w:rPr>
          <w:rFonts w:cs="Times New Roman"/>
          <w:color w:val="000000"/>
          <w:szCs w:val="28"/>
        </w:rPr>
      </w:pPr>
      <w:r w:rsidRPr="00BD0C91">
        <w:rPr>
          <w:rFonts w:cs="Times New Roman"/>
          <w:color w:val="000000"/>
          <w:szCs w:val="28"/>
        </w:rPr>
        <w:t>j OVERFLOW</w:t>
      </w:r>
    </w:p>
    <w:p w14:paraId="781952E6" w14:textId="77777777" w:rsidR="00BD0C91" w:rsidRPr="00BD0C91" w:rsidRDefault="00BD0C91" w:rsidP="00BD0C91">
      <w:pPr>
        <w:rPr>
          <w:rFonts w:cs="Times New Roman"/>
          <w:color w:val="000000"/>
          <w:szCs w:val="28"/>
        </w:rPr>
      </w:pPr>
      <w:r w:rsidRPr="00BD0C91">
        <w:rPr>
          <w:rFonts w:cs="Times New Roman"/>
          <w:color w:val="000000"/>
          <w:szCs w:val="28"/>
        </w:rPr>
        <w:t>OVERFLOW:</w:t>
      </w:r>
    </w:p>
    <w:p w14:paraId="7E8E30F8" w14:textId="77777777" w:rsidR="00BD0C91" w:rsidRPr="00BD0C91" w:rsidRDefault="00BD0C91" w:rsidP="00BD0C91">
      <w:pPr>
        <w:rPr>
          <w:rFonts w:cs="Times New Roman"/>
          <w:color w:val="000000"/>
          <w:szCs w:val="28"/>
        </w:rPr>
      </w:pPr>
      <w:r w:rsidRPr="00BD0C91">
        <w:rPr>
          <w:rFonts w:cs="Times New Roman"/>
          <w:color w:val="000000"/>
          <w:szCs w:val="28"/>
        </w:rPr>
        <w:t>li $t0,1 #Neu tran so, ket qua $t0 = 1</w:t>
      </w:r>
    </w:p>
    <w:p w14:paraId="3B2CA7DD" w14:textId="526F0E16" w:rsidR="00BD0C91" w:rsidRDefault="00BD0C91" w:rsidP="00BD0C91">
      <w:pPr>
        <w:rPr>
          <w:rFonts w:cs="Times New Roman"/>
          <w:color w:val="000000"/>
          <w:szCs w:val="28"/>
        </w:rPr>
      </w:pPr>
      <w:r w:rsidRPr="00BD0C91">
        <w:rPr>
          <w:rFonts w:cs="Times New Roman"/>
          <w:color w:val="000000"/>
          <w:szCs w:val="28"/>
        </w:rPr>
        <w:t>EXIT:</w:t>
      </w:r>
    </w:p>
    <w:p w14:paraId="097C3936" w14:textId="7DAB9093" w:rsidR="004A4A94" w:rsidRDefault="004A4A94" w:rsidP="00BD0C91">
      <w:pPr>
        <w:rPr>
          <w:rFonts w:cs="Times New Roman"/>
          <w:color w:val="000000"/>
          <w:szCs w:val="28"/>
        </w:rPr>
      </w:pPr>
    </w:p>
    <w:p w14:paraId="39D64DF1" w14:textId="653D8549" w:rsidR="004A4A94" w:rsidRDefault="004A4A94" w:rsidP="00BD0C91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=&gt; $t0=0, không xảy ra hiện tượng tràn số</w:t>
      </w:r>
    </w:p>
    <w:p w14:paraId="042F215B" w14:textId="50B56B0A" w:rsidR="004A4A94" w:rsidRPr="00FA5BE0" w:rsidRDefault="004A4A94" w:rsidP="00BD0C91">
      <w:pPr>
        <w:rPr>
          <w:rFonts w:cs="Times New Roman"/>
          <w:b/>
          <w:bCs/>
          <w:color w:val="000000"/>
          <w:szCs w:val="28"/>
        </w:rPr>
      </w:pPr>
      <w:r w:rsidRPr="00FA5BE0">
        <w:rPr>
          <w:rFonts w:cs="Times New Roman"/>
          <w:b/>
          <w:bCs/>
          <w:color w:val="000000"/>
          <w:szCs w:val="28"/>
        </w:rPr>
        <w:t>TH2: 2 số dương, xảy ra hiệnt tượng tràn số</w:t>
      </w:r>
    </w:p>
    <w:p w14:paraId="3DDF4A5D" w14:textId="77777777" w:rsidR="004A4A94" w:rsidRPr="004A4A94" w:rsidRDefault="004A4A94" w:rsidP="004A4A94">
      <w:pPr>
        <w:rPr>
          <w:rFonts w:cs="Times New Roman"/>
          <w:szCs w:val="28"/>
        </w:rPr>
      </w:pPr>
      <w:r w:rsidRPr="004A4A94">
        <w:rPr>
          <w:rFonts w:cs="Times New Roman"/>
          <w:szCs w:val="28"/>
        </w:rPr>
        <w:t>.text</w:t>
      </w:r>
    </w:p>
    <w:p w14:paraId="3A34997E" w14:textId="77777777" w:rsidR="004A4A94" w:rsidRPr="004A4A94" w:rsidRDefault="004A4A94" w:rsidP="004A4A94">
      <w:pPr>
        <w:rPr>
          <w:rFonts w:cs="Times New Roman"/>
          <w:szCs w:val="28"/>
        </w:rPr>
      </w:pPr>
      <w:r w:rsidRPr="004A4A94">
        <w:rPr>
          <w:rFonts w:cs="Times New Roman"/>
          <w:szCs w:val="28"/>
        </w:rPr>
        <w:t>start:</w:t>
      </w:r>
    </w:p>
    <w:p w14:paraId="0EF14A19" w14:textId="77777777" w:rsidR="004A4A94" w:rsidRPr="004A4A94" w:rsidRDefault="004A4A94" w:rsidP="004A4A94">
      <w:pPr>
        <w:rPr>
          <w:rFonts w:cs="Times New Roman"/>
          <w:szCs w:val="28"/>
        </w:rPr>
      </w:pPr>
      <w:r w:rsidRPr="004A4A94">
        <w:rPr>
          <w:rFonts w:cs="Times New Roman"/>
          <w:szCs w:val="28"/>
        </w:rPr>
        <w:t>addi $s1,$zero,1000000000</w:t>
      </w:r>
    </w:p>
    <w:p w14:paraId="59B453F5" w14:textId="77777777" w:rsidR="004A4A94" w:rsidRPr="004A4A94" w:rsidRDefault="004A4A94" w:rsidP="004A4A94">
      <w:pPr>
        <w:rPr>
          <w:rFonts w:cs="Times New Roman"/>
          <w:szCs w:val="28"/>
        </w:rPr>
      </w:pPr>
      <w:r w:rsidRPr="004A4A94">
        <w:rPr>
          <w:rFonts w:cs="Times New Roman"/>
          <w:szCs w:val="28"/>
        </w:rPr>
        <w:t>addi $s2,$zero,2000000000</w:t>
      </w:r>
    </w:p>
    <w:p w14:paraId="7605C4A7" w14:textId="77777777" w:rsidR="004A4A94" w:rsidRPr="004A4A94" w:rsidRDefault="004A4A94" w:rsidP="004A4A94">
      <w:pPr>
        <w:rPr>
          <w:rFonts w:cs="Times New Roman"/>
          <w:szCs w:val="28"/>
        </w:rPr>
      </w:pPr>
      <w:r w:rsidRPr="004A4A94">
        <w:rPr>
          <w:rFonts w:cs="Times New Roman"/>
          <w:szCs w:val="28"/>
        </w:rPr>
        <w:t xml:space="preserve">li $t0,0 </w:t>
      </w:r>
      <w:r w:rsidRPr="004A4A94">
        <w:rPr>
          <w:rFonts w:cs="Times New Roman"/>
          <w:szCs w:val="28"/>
        </w:rPr>
        <w:tab/>
        <w:t>#Ket qua $t0 = 0 neu khong tran so</w:t>
      </w:r>
    </w:p>
    <w:p w14:paraId="56563506" w14:textId="77777777" w:rsidR="004A4A94" w:rsidRPr="004A4A94" w:rsidRDefault="004A4A94" w:rsidP="004A4A94">
      <w:pPr>
        <w:rPr>
          <w:rFonts w:cs="Times New Roman"/>
          <w:szCs w:val="28"/>
        </w:rPr>
      </w:pPr>
      <w:r w:rsidRPr="004A4A94">
        <w:rPr>
          <w:rFonts w:cs="Times New Roman"/>
          <w:szCs w:val="28"/>
        </w:rPr>
        <w:t>addu $s3, $s1, $s2 # s3 = s1 + s2</w:t>
      </w:r>
    </w:p>
    <w:p w14:paraId="443D18D9" w14:textId="77777777" w:rsidR="004A4A94" w:rsidRPr="004A4A94" w:rsidRDefault="004A4A94" w:rsidP="004A4A94">
      <w:pPr>
        <w:rPr>
          <w:rFonts w:cs="Times New Roman"/>
          <w:szCs w:val="28"/>
        </w:rPr>
      </w:pPr>
      <w:r w:rsidRPr="004A4A94">
        <w:rPr>
          <w:rFonts w:cs="Times New Roman"/>
          <w:szCs w:val="28"/>
        </w:rPr>
        <w:t>xor $t1, $s1, $s2 #Kiem tra xem $s1 va $s2 co cung dau khong</w:t>
      </w:r>
    </w:p>
    <w:p w14:paraId="76EF055C" w14:textId="77777777" w:rsidR="004A4A94" w:rsidRPr="004A4A94" w:rsidRDefault="004A4A94" w:rsidP="004A4A94">
      <w:pPr>
        <w:rPr>
          <w:rFonts w:cs="Times New Roman"/>
          <w:szCs w:val="28"/>
        </w:rPr>
      </w:pPr>
      <w:r w:rsidRPr="004A4A94">
        <w:rPr>
          <w:rFonts w:cs="Times New Roman"/>
          <w:szCs w:val="28"/>
        </w:rPr>
        <w:t>bltz $t1, EXIT #Neu $t1 &lt; 0, exit</w:t>
      </w:r>
    </w:p>
    <w:p w14:paraId="4AAD9408" w14:textId="77777777" w:rsidR="004A4A94" w:rsidRPr="004A4A94" w:rsidRDefault="004A4A94" w:rsidP="004A4A94">
      <w:pPr>
        <w:rPr>
          <w:rFonts w:cs="Times New Roman"/>
          <w:szCs w:val="28"/>
        </w:rPr>
      </w:pPr>
      <w:r w:rsidRPr="004A4A94">
        <w:rPr>
          <w:rFonts w:cs="Times New Roman"/>
          <w:szCs w:val="28"/>
        </w:rPr>
        <w:t>xor $t2, $s3, $s1 #Kiem tra xem $s1 va $s3 co cung dau khong</w:t>
      </w:r>
    </w:p>
    <w:p w14:paraId="0014C942" w14:textId="77777777" w:rsidR="004A4A94" w:rsidRPr="004A4A94" w:rsidRDefault="004A4A94" w:rsidP="004A4A94">
      <w:pPr>
        <w:rPr>
          <w:rFonts w:cs="Times New Roman"/>
          <w:szCs w:val="28"/>
        </w:rPr>
      </w:pPr>
      <w:r w:rsidRPr="004A4A94">
        <w:rPr>
          <w:rFonts w:cs="Times New Roman"/>
          <w:szCs w:val="28"/>
        </w:rPr>
        <w:t>bgtz $t2, EXIT #Neu $t2 &gt; 0, exit</w:t>
      </w:r>
    </w:p>
    <w:p w14:paraId="38798DFE" w14:textId="77777777" w:rsidR="004A4A94" w:rsidRPr="004A4A94" w:rsidRDefault="004A4A94" w:rsidP="004A4A94">
      <w:pPr>
        <w:rPr>
          <w:rFonts w:cs="Times New Roman"/>
          <w:szCs w:val="28"/>
        </w:rPr>
      </w:pPr>
      <w:r w:rsidRPr="004A4A94">
        <w:rPr>
          <w:rFonts w:cs="Times New Roman"/>
          <w:szCs w:val="28"/>
        </w:rPr>
        <w:lastRenderedPageBreak/>
        <w:t>j OVERFLOW</w:t>
      </w:r>
    </w:p>
    <w:p w14:paraId="2A4918C7" w14:textId="77777777" w:rsidR="004A4A94" w:rsidRPr="004A4A94" w:rsidRDefault="004A4A94" w:rsidP="004A4A94">
      <w:pPr>
        <w:rPr>
          <w:rFonts w:cs="Times New Roman"/>
          <w:szCs w:val="28"/>
        </w:rPr>
      </w:pPr>
      <w:r w:rsidRPr="004A4A94">
        <w:rPr>
          <w:rFonts w:cs="Times New Roman"/>
          <w:szCs w:val="28"/>
        </w:rPr>
        <w:t>OVERFLOW:</w:t>
      </w:r>
    </w:p>
    <w:p w14:paraId="514840B1" w14:textId="77777777" w:rsidR="004A4A94" w:rsidRPr="004A4A94" w:rsidRDefault="004A4A94" w:rsidP="004A4A94">
      <w:pPr>
        <w:rPr>
          <w:rFonts w:cs="Times New Roman"/>
          <w:szCs w:val="28"/>
        </w:rPr>
      </w:pPr>
      <w:r w:rsidRPr="004A4A94">
        <w:rPr>
          <w:rFonts w:cs="Times New Roman"/>
          <w:szCs w:val="28"/>
        </w:rPr>
        <w:t>li $t0,1 #Neu tran so, ket qua $t0 = 1</w:t>
      </w:r>
    </w:p>
    <w:p w14:paraId="3723074A" w14:textId="38DC9F49" w:rsidR="004A4A94" w:rsidRDefault="004A4A94" w:rsidP="004A4A94">
      <w:pPr>
        <w:rPr>
          <w:rFonts w:cs="Times New Roman"/>
          <w:szCs w:val="28"/>
        </w:rPr>
      </w:pPr>
      <w:r w:rsidRPr="004A4A94">
        <w:rPr>
          <w:rFonts w:cs="Times New Roman"/>
          <w:szCs w:val="28"/>
        </w:rPr>
        <w:t>EXIT:</w:t>
      </w:r>
    </w:p>
    <w:p w14:paraId="02D7905C" w14:textId="60868099" w:rsidR="004A4A94" w:rsidRPr="00FA5BE0" w:rsidRDefault="004A4A94" w:rsidP="004A4A94">
      <w:pPr>
        <w:rPr>
          <w:rFonts w:cs="Times New Roman"/>
          <w:b/>
          <w:bCs/>
          <w:szCs w:val="28"/>
        </w:rPr>
      </w:pPr>
      <w:r w:rsidRPr="00FA5BE0">
        <w:rPr>
          <w:rFonts w:cs="Times New Roman"/>
          <w:b/>
          <w:bCs/>
          <w:szCs w:val="28"/>
        </w:rPr>
        <w:t>TH3: 2 số âm, xảy ra hiện tượng tràn số</w:t>
      </w:r>
    </w:p>
    <w:p w14:paraId="4EFF4109" w14:textId="77777777" w:rsidR="004A4A94" w:rsidRPr="004A4A94" w:rsidRDefault="004A4A94" w:rsidP="004A4A94">
      <w:pPr>
        <w:rPr>
          <w:rFonts w:cs="Times New Roman"/>
          <w:szCs w:val="28"/>
        </w:rPr>
      </w:pPr>
      <w:r w:rsidRPr="004A4A94">
        <w:rPr>
          <w:rFonts w:cs="Times New Roman"/>
          <w:szCs w:val="28"/>
        </w:rPr>
        <w:t>.text</w:t>
      </w:r>
    </w:p>
    <w:p w14:paraId="316EC459" w14:textId="77777777" w:rsidR="004A4A94" w:rsidRPr="004A4A94" w:rsidRDefault="004A4A94" w:rsidP="004A4A94">
      <w:pPr>
        <w:rPr>
          <w:rFonts w:cs="Times New Roman"/>
          <w:szCs w:val="28"/>
        </w:rPr>
      </w:pPr>
      <w:r w:rsidRPr="004A4A94">
        <w:rPr>
          <w:rFonts w:cs="Times New Roman"/>
          <w:szCs w:val="28"/>
        </w:rPr>
        <w:t>start:</w:t>
      </w:r>
    </w:p>
    <w:p w14:paraId="016F4827" w14:textId="77777777" w:rsidR="004A4A94" w:rsidRPr="004A4A94" w:rsidRDefault="004A4A94" w:rsidP="004A4A94">
      <w:pPr>
        <w:rPr>
          <w:rFonts w:cs="Times New Roman"/>
          <w:szCs w:val="28"/>
        </w:rPr>
      </w:pPr>
      <w:r w:rsidRPr="004A4A94">
        <w:rPr>
          <w:rFonts w:cs="Times New Roman"/>
          <w:szCs w:val="28"/>
        </w:rPr>
        <w:t>addi $s1,$zero,-1000000000</w:t>
      </w:r>
    </w:p>
    <w:p w14:paraId="252FAE07" w14:textId="77777777" w:rsidR="004A4A94" w:rsidRPr="004A4A94" w:rsidRDefault="004A4A94" w:rsidP="004A4A94">
      <w:pPr>
        <w:rPr>
          <w:rFonts w:cs="Times New Roman"/>
          <w:szCs w:val="28"/>
        </w:rPr>
      </w:pPr>
      <w:r w:rsidRPr="004A4A94">
        <w:rPr>
          <w:rFonts w:cs="Times New Roman"/>
          <w:szCs w:val="28"/>
        </w:rPr>
        <w:t>addi $s2,$zero,-2000000000</w:t>
      </w:r>
    </w:p>
    <w:p w14:paraId="3133FC51" w14:textId="77777777" w:rsidR="004A4A94" w:rsidRPr="004A4A94" w:rsidRDefault="004A4A94" w:rsidP="004A4A94">
      <w:pPr>
        <w:rPr>
          <w:rFonts w:cs="Times New Roman"/>
          <w:szCs w:val="28"/>
        </w:rPr>
      </w:pPr>
      <w:r w:rsidRPr="004A4A94">
        <w:rPr>
          <w:rFonts w:cs="Times New Roman"/>
          <w:szCs w:val="28"/>
        </w:rPr>
        <w:t xml:space="preserve">li $t0,0 </w:t>
      </w:r>
      <w:r w:rsidRPr="004A4A94">
        <w:rPr>
          <w:rFonts w:cs="Times New Roman"/>
          <w:szCs w:val="28"/>
        </w:rPr>
        <w:tab/>
        <w:t>#Ket qua $t0 = 0 neu khong tran so</w:t>
      </w:r>
    </w:p>
    <w:p w14:paraId="32637021" w14:textId="77777777" w:rsidR="004A4A94" w:rsidRPr="004A4A94" w:rsidRDefault="004A4A94" w:rsidP="004A4A94">
      <w:pPr>
        <w:rPr>
          <w:rFonts w:cs="Times New Roman"/>
          <w:szCs w:val="28"/>
        </w:rPr>
      </w:pPr>
      <w:r w:rsidRPr="004A4A94">
        <w:rPr>
          <w:rFonts w:cs="Times New Roman"/>
          <w:szCs w:val="28"/>
        </w:rPr>
        <w:t>addu $s3, $s1, $s2 # s3 = s1 + s2</w:t>
      </w:r>
    </w:p>
    <w:p w14:paraId="2BD162C4" w14:textId="77777777" w:rsidR="004A4A94" w:rsidRPr="004A4A94" w:rsidRDefault="004A4A94" w:rsidP="004A4A94">
      <w:pPr>
        <w:rPr>
          <w:rFonts w:cs="Times New Roman"/>
          <w:szCs w:val="28"/>
        </w:rPr>
      </w:pPr>
      <w:r w:rsidRPr="004A4A94">
        <w:rPr>
          <w:rFonts w:cs="Times New Roman"/>
          <w:szCs w:val="28"/>
        </w:rPr>
        <w:t>xor $t1, $s1, $s2 #Kiem tra xem $s1 va $s2 co cung dau khong</w:t>
      </w:r>
    </w:p>
    <w:p w14:paraId="1AC6C0F3" w14:textId="77777777" w:rsidR="004A4A94" w:rsidRPr="004A4A94" w:rsidRDefault="004A4A94" w:rsidP="004A4A94">
      <w:pPr>
        <w:rPr>
          <w:rFonts w:cs="Times New Roman"/>
          <w:szCs w:val="28"/>
        </w:rPr>
      </w:pPr>
      <w:r w:rsidRPr="004A4A94">
        <w:rPr>
          <w:rFonts w:cs="Times New Roman"/>
          <w:szCs w:val="28"/>
        </w:rPr>
        <w:t>bltz $t1, EXIT #Neu $t1 &lt; 0, exit</w:t>
      </w:r>
    </w:p>
    <w:p w14:paraId="55E4EDE6" w14:textId="77777777" w:rsidR="004A4A94" w:rsidRPr="004A4A94" w:rsidRDefault="004A4A94" w:rsidP="004A4A94">
      <w:pPr>
        <w:rPr>
          <w:rFonts w:cs="Times New Roman"/>
          <w:szCs w:val="28"/>
        </w:rPr>
      </w:pPr>
      <w:r w:rsidRPr="004A4A94">
        <w:rPr>
          <w:rFonts w:cs="Times New Roman"/>
          <w:szCs w:val="28"/>
        </w:rPr>
        <w:t>xor $t2, $s3, $s1 #Kiem tra xem $s1 va $s3 co cung dau khong</w:t>
      </w:r>
    </w:p>
    <w:p w14:paraId="4A877AEA" w14:textId="77777777" w:rsidR="004A4A94" w:rsidRPr="004A4A94" w:rsidRDefault="004A4A94" w:rsidP="004A4A94">
      <w:pPr>
        <w:rPr>
          <w:rFonts w:cs="Times New Roman"/>
          <w:szCs w:val="28"/>
        </w:rPr>
      </w:pPr>
      <w:r w:rsidRPr="004A4A94">
        <w:rPr>
          <w:rFonts w:cs="Times New Roman"/>
          <w:szCs w:val="28"/>
        </w:rPr>
        <w:t>bgtz $t2, EXIT #Neu $t2 &gt; 0, exit</w:t>
      </w:r>
    </w:p>
    <w:p w14:paraId="4A8349CF" w14:textId="77777777" w:rsidR="004A4A94" w:rsidRPr="004A4A94" w:rsidRDefault="004A4A94" w:rsidP="004A4A94">
      <w:pPr>
        <w:rPr>
          <w:rFonts w:cs="Times New Roman"/>
          <w:szCs w:val="28"/>
        </w:rPr>
      </w:pPr>
      <w:r w:rsidRPr="004A4A94">
        <w:rPr>
          <w:rFonts w:cs="Times New Roman"/>
          <w:szCs w:val="28"/>
        </w:rPr>
        <w:t>j OVERFLOW</w:t>
      </w:r>
    </w:p>
    <w:p w14:paraId="29B36C22" w14:textId="77777777" w:rsidR="004A4A94" w:rsidRPr="004A4A94" w:rsidRDefault="004A4A94" w:rsidP="004A4A94">
      <w:pPr>
        <w:rPr>
          <w:rFonts w:cs="Times New Roman"/>
          <w:szCs w:val="28"/>
        </w:rPr>
      </w:pPr>
      <w:r w:rsidRPr="004A4A94">
        <w:rPr>
          <w:rFonts w:cs="Times New Roman"/>
          <w:szCs w:val="28"/>
        </w:rPr>
        <w:t>OVERFLOW:</w:t>
      </w:r>
    </w:p>
    <w:p w14:paraId="63481756" w14:textId="77777777" w:rsidR="004A4A94" w:rsidRPr="004A4A94" w:rsidRDefault="004A4A94" w:rsidP="004A4A94">
      <w:pPr>
        <w:rPr>
          <w:rFonts w:cs="Times New Roman"/>
          <w:szCs w:val="28"/>
        </w:rPr>
      </w:pPr>
      <w:r w:rsidRPr="004A4A94">
        <w:rPr>
          <w:rFonts w:cs="Times New Roman"/>
          <w:szCs w:val="28"/>
        </w:rPr>
        <w:t>li $t0,1 #Neu tran so, ket qua $t0 = 1</w:t>
      </w:r>
    </w:p>
    <w:p w14:paraId="230055BC" w14:textId="1D45D5B2" w:rsidR="004A4A94" w:rsidRDefault="004A4A94" w:rsidP="004A4A94">
      <w:pPr>
        <w:rPr>
          <w:rFonts w:cs="Times New Roman"/>
          <w:szCs w:val="28"/>
        </w:rPr>
      </w:pPr>
      <w:r w:rsidRPr="004A4A94">
        <w:rPr>
          <w:rFonts w:cs="Times New Roman"/>
          <w:szCs w:val="28"/>
        </w:rPr>
        <w:t>EXIT:</w:t>
      </w:r>
    </w:p>
    <w:p w14:paraId="1ACAF1F3" w14:textId="77777777" w:rsidR="002248EF" w:rsidRDefault="002248EF" w:rsidP="004A4A94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1B23DCB7" w14:textId="2B23FD50" w:rsidR="004A4A94" w:rsidRPr="002248EF" w:rsidRDefault="002248EF" w:rsidP="004A4A94">
      <w:pPr>
        <w:rPr>
          <w:rFonts w:cs="Times New Roman"/>
          <w:sz w:val="32"/>
          <w:szCs w:val="32"/>
        </w:rPr>
      </w:pPr>
      <w:r w:rsidRPr="002248EF">
        <w:rPr>
          <w:rStyle w:val="fontstyle01"/>
          <w:rFonts w:ascii="Times New Roman" w:hAnsi="Times New Roman" w:cs="Times New Roman"/>
          <w:sz w:val="32"/>
          <w:szCs w:val="32"/>
        </w:rPr>
        <w:t>Assignment 5</w:t>
      </w:r>
    </w:p>
    <w:p w14:paraId="5D24ADDC" w14:textId="77777777" w:rsidR="002248EF" w:rsidRPr="002248EF" w:rsidRDefault="002248EF" w:rsidP="002248EF">
      <w:pPr>
        <w:rPr>
          <w:rFonts w:cs="Times New Roman"/>
          <w:szCs w:val="28"/>
        </w:rPr>
      </w:pPr>
      <w:r w:rsidRPr="002248EF">
        <w:rPr>
          <w:rFonts w:cs="Times New Roman"/>
          <w:szCs w:val="28"/>
        </w:rPr>
        <w:t>.text</w:t>
      </w:r>
    </w:p>
    <w:p w14:paraId="632EAAFC" w14:textId="77777777" w:rsidR="002248EF" w:rsidRPr="002248EF" w:rsidRDefault="002248EF" w:rsidP="002248EF">
      <w:pPr>
        <w:rPr>
          <w:rFonts w:cs="Times New Roman"/>
          <w:szCs w:val="28"/>
        </w:rPr>
      </w:pPr>
      <w:r w:rsidRPr="002248EF">
        <w:rPr>
          <w:rFonts w:cs="Times New Roman"/>
          <w:szCs w:val="28"/>
        </w:rPr>
        <w:t>addi $s0, $zero, 30 #Dua so bi nhan vao thanh ghi $s0</w:t>
      </w:r>
    </w:p>
    <w:p w14:paraId="10626C20" w14:textId="77777777" w:rsidR="002248EF" w:rsidRPr="002248EF" w:rsidRDefault="002248EF" w:rsidP="002248EF">
      <w:pPr>
        <w:rPr>
          <w:rFonts w:cs="Times New Roman"/>
          <w:szCs w:val="28"/>
        </w:rPr>
      </w:pPr>
      <w:r w:rsidRPr="002248EF">
        <w:rPr>
          <w:rFonts w:cs="Times New Roman"/>
          <w:szCs w:val="28"/>
        </w:rPr>
        <w:t xml:space="preserve">addi $s1, $zero, 2048 </w:t>
      </w:r>
    </w:p>
    <w:p w14:paraId="2ADAD4A7" w14:textId="77777777" w:rsidR="002248EF" w:rsidRPr="002248EF" w:rsidRDefault="002248EF" w:rsidP="002248EF">
      <w:pPr>
        <w:rPr>
          <w:rFonts w:cs="Times New Roman"/>
          <w:szCs w:val="28"/>
        </w:rPr>
      </w:pPr>
      <w:r w:rsidRPr="002248EF">
        <w:rPr>
          <w:rFonts w:cs="Times New Roman"/>
          <w:szCs w:val="28"/>
        </w:rPr>
        <w:t>addi $t0, $zero, 1 #Cai dat thanh $t0 co gia tri 1</w:t>
      </w:r>
    </w:p>
    <w:p w14:paraId="281CDA05" w14:textId="77777777" w:rsidR="002248EF" w:rsidRPr="002248EF" w:rsidRDefault="002248EF" w:rsidP="002248EF">
      <w:pPr>
        <w:rPr>
          <w:rFonts w:cs="Times New Roman"/>
          <w:szCs w:val="28"/>
        </w:rPr>
      </w:pPr>
      <w:r w:rsidRPr="002248EF">
        <w:rPr>
          <w:rFonts w:cs="Times New Roman"/>
          <w:szCs w:val="28"/>
        </w:rPr>
        <w:t>loop:</w:t>
      </w:r>
    </w:p>
    <w:p w14:paraId="75E4B300" w14:textId="3EFC0A71" w:rsidR="002248EF" w:rsidRPr="002248EF" w:rsidRDefault="002248EF" w:rsidP="002248EF">
      <w:pPr>
        <w:rPr>
          <w:rFonts w:cs="Times New Roman"/>
          <w:szCs w:val="28"/>
        </w:rPr>
      </w:pPr>
      <w:r w:rsidRPr="002248EF">
        <w:rPr>
          <w:rFonts w:cs="Times New Roman"/>
          <w:szCs w:val="28"/>
        </w:rPr>
        <w:t>beq $s1, $t0, exit #Neu $s1 chi con gia tri la 1 thi ket thuc vong lap</w:t>
      </w:r>
    </w:p>
    <w:p w14:paraId="61B40840" w14:textId="77777777" w:rsidR="002248EF" w:rsidRPr="002248EF" w:rsidRDefault="002248EF" w:rsidP="002248EF">
      <w:pPr>
        <w:rPr>
          <w:rFonts w:cs="Times New Roman"/>
          <w:szCs w:val="28"/>
        </w:rPr>
      </w:pPr>
      <w:r w:rsidRPr="002248EF">
        <w:rPr>
          <w:rFonts w:cs="Times New Roman"/>
          <w:szCs w:val="28"/>
        </w:rPr>
        <w:lastRenderedPageBreak/>
        <w:t>sll $s0, $s0, 1 #Tang gia tri thanh ghi $s0 len 2 lan</w:t>
      </w:r>
    </w:p>
    <w:p w14:paraId="52AD65D3" w14:textId="77777777" w:rsidR="002248EF" w:rsidRPr="002248EF" w:rsidRDefault="002248EF" w:rsidP="002248EF">
      <w:pPr>
        <w:rPr>
          <w:rFonts w:cs="Times New Roman"/>
          <w:szCs w:val="28"/>
        </w:rPr>
      </w:pPr>
      <w:r w:rsidRPr="002248EF">
        <w:rPr>
          <w:rFonts w:cs="Times New Roman"/>
          <w:szCs w:val="28"/>
        </w:rPr>
        <w:t>srl $s1, $s1, 1 #Giam gia tri thanh ghi $s1 di 2 lan</w:t>
      </w:r>
    </w:p>
    <w:p w14:paraId="6128430A" w14:textId="77777777" w:rsidR="002248EF" w:rsidRPr="002248EF" w:rsidRDefault="002248EF" w:rsidP="002248EF">
      <w:pPr>
        <w:rPr>
          <w:rFonts w:cs="Times New Roman"/>
          <w:szCs w:val="28"/>
        </w:rPr>
      </w:pPr>
      <w:r w:rsidRPr="002248EF">
        <w:rPr>
          <w:rFonts w:cs="Times New Roman"/>
          <w:szCs w:val="28"/>
        </w:rPr>
        <w:t>j loop</w:t>
      </w:r>
      <w:r w:rsidRPr="002248EF">
        <w:rPr>
          <w:rFonts w:cs="Times New Roman"/>
          <w:szCs w:val="28"/>
        </w:rPr>
        <w:tab/>
      </w:r>
      <w:r w:rsidRPr="002248EF">
        <w:rPr>
          <w:rFonts w:cs="Times New Roman"/>
          <w:szCs w:val="28"/>
        </w:rPr>
        <w:tab/>
        <w:t>#Lap lai</w:t>
      </w:r>
    </w:p>
    <w:p w14:paraId="60A0CC58" w14:textId="77777777" w:rsidR="002248EF" w:rsidRPr="002248EF" w:rsidRDefault="002248EF" w:rsidP="002248EF">
      <w:pPr>
        <w:rPr>
          <w:rFonts w:cs="Times New Roman"/>
          <w:szCs w:val="28"/>
        </w:rPr>
      </w:pPr>
      <w:r w:rsidRPr="002248EF">
        <w:rPr>
          <w:rFonts w:cs="Times New Roman"/>
          <w:szCs w:val="28"/>
        </w:rPr>
        <w:t>exit:</w:t>
      </w:r>
    </w:p>
    <w:p w14:paraId="54C93D79" w14:textId="662965CB" w:rsidR="002248EF" w:rsidRDefault="002248EF" w:rsidP="002248EF">
      <w:pPr>
        <w:rPr>
          <w:rFonts w:cs="Times New Roman"/>
          <w:szCs w:val="28"/>
        </w:rPr>
      </w:pPr>
      <w:r w:rsidRPr="002248EF">
        <w:rPr>
          <w:rFonts w:cs="Times New Roman"/>
          <w:szCs w:val="28"/>
        </w:rPr>
        <w:t>add $</w:t>
      </w:r>
      <w:r>
        <w:rPr>
          <w:rFonts w:cs="Times New Roman"/>
          <w:szCs w:val="28"/>
        </w:rPr>
        <w:t>s5</w:t>
      </w:r>
      <w:r w:rsidRPr="002248EF">
        <w:rPr>
          <w:rFonts w:cs="Times New Roman"/>
          <w:szCs w:val="28"/>
        </w:rPr>
        <w:t>, $zero, $s0 #Luu ket qua vao thanh ghi $</w:t>
      </w:r>
      <w:r>
        <w:rPr>
          <w:rFonts w:cs="Times New Roman"/>
          <w:szCs w:val="28"/>
        </w:rPr>
        <w:t>s5</w:t>
      </w:r>
    </w:p>
    <w:p w14:paraId="5D33074B" w14:textId="1DD2EA16" w:rsidR="002248EF" w:rsidRPr="00451E39" w:rsidRDefault="002248EF" w:rsidP="002248EF">
      <w:pPr>
        <w:rPr>
          <w:rFonts w:cs="Times New Roman"/>
          <w:szCs w:val="28"/>
        </w:rPr>
      </w:pPr>
      <w:r w:rsidRPr="002248EF">
        <w:rPr>
          <w:rFonts w:cs="Times New Roman"/>
          <w:szCs w:val="28"/>
        </w:rPr>
        <w:drawing>
          <wp:inline distT="0" distB="0" distL="0" distR="0" wp14:anchorId="3F6B1879" wp14:editId="0021E7C1">
            <wp:extent cx="3728085" cy="518221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4122" cy="519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8D78" w14:textId="304B7FAC" w:rsidR="00451E39" w:rsidRPr="006A0D8D" w:rsidRDefault="002248EF" w:rsidP="006A0D8D">
      <w:pPr>
        <w:rPr>
          <w:rStyle w:val="fontstyle01"/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Style w:val="fontstyle0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Kết quả cho thấy đúng với lý thuyết.</w:t>
      </w:r>
    </w:p>
    <w:p w14:paraId="291309FC" w14:textId="77777777" w:rsidR="006A0D8D" w:rsidRPr="006A0D8D" w:rsidRDefault="006A0D8D" w:rsidP="006A0D8D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14:paraId="563A5C8B" w14:textId="77777777" w:rsidR="003E401F" w:rsidRPr="003E401F" w:rsidRDefault="003E401F" w:rsidP="00EE18CA"/>
    <w:p w14:paraId="67E3A614" w14:textId="236742E8" w:rsidR="00EE18CA" w:rsidRDefault="00EE18CA" w:rsidP="00EE18CA"/>
    <w:p w14:paraId="4B7E7880" w14:textId="77777777" w:rsidR="00EE18CA" w:rsidRPr="00E6296A" w:rsidRDefault="00EE18CA" w:rsidP="00EE18CA"/>
    <w:sectPr w:rsidR="00EE18CA" w:rsidRPr="00E6296A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4A"/>
    <w:rsid w:val="002248EF"/>
    <w:rsid w:val="00364A21"/>
    <w:rsid w:val="003E401F"/>
    <w:rsid w:val="00451E39"/>
    <w:rsid w:val="00482453"/>
    <w:rsid w:val="004A4A94"/>
    <w:rsid w:val="006A0D8D"/>
    <w:rsid w:val="006F23EF"/>
    <w:rsid w:val="008F1DE8"/>
    <w:rsid w:val="00956EF4"/>
    <w:rsid w:val="00A3000B"/>
    <w:rsid w:val="00B37A89"/>
    <w:rsid w:val="00B7094A"/>
    <w:rsid w:val="00B85F99"/>
    <w:rsid w:val="00BD0C91"/>
    <w:rsid w:val="00DC136B"/>
    <w:rsid w:val="00E6296A"/>
    <w:rsid w:val="00EB5AB5"/>
    <w:rsid w:val="00EE18CA"/>
    <w:rsid w:val="00FA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E1EB7"/>
  <w15:chartTrackingRefBased/>
  <w15:docId w15:val="{BD62D359-E8C3-4B8D-B599-BA3D44657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94A"/>
    <w:pPr>
      <w:spacing w:line="256" w:lineRule="auto"/>
    </w:pPr>
    <w:rPr>
      <w:rFonts w:ascii="Times New Roman" w:hAnsi="Times New Roman"/>
      <w:kern w:val="2"/>
      <w:sz w:val="28"/>
      <w14:ligatures w14:val="standardContextu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 w:line="324" w:lineRule="auto"/>
      <w:contextualSpacing/>
      <w:outlineLvl w:val="0"/>
    </w:pPr>
    <w:rPr>
      <w:rFonts w:eastAsiaTheme="majorEastAsia" w:cstheme="majorBidi"/>
      <w:b/>
      <w:kern w:val="0"/>
      <w:sz w:val="26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 w:line="324" w:lineRule="auto"/>
      <w:contextualSpacing/>
      <w:outlineLvl w:val="1"/>
    </w:pPr>
    <w:rPr>
      <w:rFonts w:eastAsiaTheme="majorEastAsia" w:cstheme="majorBidi"/>
      <w:b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 w:line="324" w:lineRule="auto"/>
      <w:outlineLvl w:val="2"/>
    </w:pPr>
    <w:rPr>
      <w:rFonts w:eastAsiaTheme="majorEastAsia" w:cstheme="majorBidi"/>
      <w:b/>
      <w:i/>
      <w:kern w:val="0"/>
      <w:sz w:val="26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 w:line="324" w:lineRule="auto"/>
      <w:outlineLvl w:val="3"/>
    </w:pPr>
    <w:rPr>
      <w:rFonts w:eastAsiaTheme="majorEastAsia" w:cstheme="majorBidi"/>
      <w:i/>
      <w:iCs/>
      <w:kern w:val="0"/>
      <w:sz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character" w:customStyle="1" w:styleId="fontstyle01">
    <w:name w:val="fontstyle01"/>
    <w:basedOn w:val="DefaultParagraphFont"/>
    <w:rsid w:val="00B37A89"/>
    <w:rPr>
      <w:rFonts w:ascii="Cambria" w:hAnsi="Cambria" w:hint="default"/>
      <w:b/>
      <w:bCs/>
      <w:i w:val="0"/>
      <w:iCs w:val="0"/>
      <w:color w:val="1F497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7DDDDD853C604EAB8987F10F092850" ma:contentTypeVersion="14" ma:contentTypeDescription="Create a new document." ma:contentTypeScope="" ma:versionID="6f4de8ac9130e91bb52d474bccc2feae">
  <xsd:schema xmlns:xsd="http://www.w3.org/2001/XMLSchema" xmlns:xs="http://www.w3.org/2001/XMLSchema" xmlns:p="http://schemas.microsoft.com/office/2006/metadata/properties" xmlns:ns2="b2d53b23-f41c-40f3-83ae-1c979ef99b51" xmlns:ns3="fb96db37-c84d-4af3-bd55-080f1e5e34d1" targetNamespace="http://schemas.microsoft.com/office/2006/metadata/properties" ma:root="true" ma:fieldsID="d18a4f73152567145185700dc2f53f97" ns2:_="" ns3:_="">
    <xsd:import namespace="b2d53b23-f41c-40f3-83ae-1c979ef99b51"/>
    <xsd:import namespace="fb96db37-c84d-4af3-bd55-080f1e5e34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d53b23-f41c-40f3-83ae-1c979ef99b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6db37-c84d-4af3-bd55-080f1e5e34d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3581cea7-e217-4190-9a53-e665e6ae6268}" ma:internalName="TaxCatchAll" ma:showField="CatchAllData" ma:web="fb96db37-c84d-4af3-bd55-080f1e5e34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2d53b23-f41c-40f3-83ae-1c979ef99b51" xsi:nil="true"/>
    <lcf76f155ced4ddcb4097134ff3c332f xmlns="b2d53b23-f41c-40f3-83ae-1c979ef99b51">
      <Terms xmlns="http://schemas.microsoft.com/office/infopath/2007/PartnerControls"/>
    </lcf76f155ced4ddcb4097134ff3c332f>
    <TaxCatchAll xmlns="fb96db37-c84d-4af3-bd55-080f1e5e34d1" xsi:nil="true"/>
  </documentManagement>
</p:properties>
</file>

<file path=customXml/itemProps1.xml><?xml version="1.0" encoding="utf-8"?>
<ds:datastoreItem xmlns:ds="http://schemas.openxmlformats.org/officeDocument/2006/customXml" ds:itemID="{1143E444-D81F-449F-93FC-85D60A21AF05}"/>
</file>

<file path=customXml/itemProps2.xml><?xml version="1.0" encoding="utf-8"?>
<ds:datastoreItem xmlns:ds="http://schemas.openxmlformats.org/officeDocument/2006/customXml" ds:itemID="{CDD357E4-EEC6-48DF-896B-1EA9EFD53B8C}"/>
</file>

<file path=customXml/itemProps3.xml><?xml version="1.0" encoding="utf-8"?>
<ds:datastoreItem xmlns:ds="http://schemas.openxmlformats.org/officeDocument/2006/customXml" ds:itemID="{7DFB3D1C-D9BA-4ED5-A73C-EC34F7EA36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Phuc 20225659</dc:creator>
  <cp:keywords/>
  <dc:description/>
  <cp:lastModifiedBy>Nguyen Hong Phuc 20225659</cp:lastModifiedBy>
  <cp:revision>8</cp:revision>
  <dcterms:created xsi:type="dcterms:W3CDTF">2024-03-12T16:21:00Z</dcterms:created>
  <dcterms:modified xsi:type="dcterms:W3CDTF">2024-03-13T02:13:00Z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0x010100867DDDDD853C604EAB8987F10F092850</vt:lpwstr>
  </property>
</Properties>
</file>