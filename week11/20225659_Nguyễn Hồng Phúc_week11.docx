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AAFA" w14:textId="77777777" w:rsidR="00B539B4" w:rsidRPr="00555534" w:rsidRDefault="00B539B4" w:rsidP="00B539B4">
      <w:pPr>
        <w:jc w:val="center"/>
        <w:rPr>
          <w:rFonts w:cs="Times New Roman"/>
          <w:b/>
          <w:bCs/>
          <w:sz w:val="48"/>
          <w:szCs w:val="48"/>
        </w:rPr>
      </w:pPr>
      <w:ins w:id="0" w:author="Microsoft Word" w:date="2023-12-20T07:44:00Z"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</w:ins>
      <w:r w:rsidRPr="00555534">
        <w:rPr>
          <w:rFonts w:cs="Times New Roman"/>
          <w:b/>
          <w:bCs/>
          <w:sz w:val="48"/>
          <w:szCs w:val="48"/>
        </w:rPr>
        <w:t>Computer Architecture Lab Report Week 10</w:t>
      </w:r>
    </w:p>
    <w:p w14:paraId="6D222A8F" w14:textId="77777777" w:rsidR="00B539B4" w:rsidRPr="00555534" w:rsidRDefault="00B539B4" w:rsidP="00B539B4">
      <w:pPr>
        <w:jc w:val="center"/>
        <w:rPr>
          <w:rFonts w:cs="Times New Roman"/>
          <w:b/>
          <w:bCs/>
          <w:sz w:val="40"/>
          <w:szCs w:val="40"/>
        </w:rPr>
      </w:pPr>
      <w:r w:rsidRPr="00555534">
        <w:rPr>
          <w:rFonts w:cs="Times New Roman"/>
          <w:b/>
          <w:bCs/>
          <w:sz w:val="40"/>
          <w:szCs w:val="40"/>
        </w:rPr>
        <w:t>Full name: Nguyễn Hồng Phúc</w:t>
      </w:r>
    </w:p>
    <w:p w14:paraId="52C7A5D0" w14:textId="77777777" w:rsidR="00B539B4" w:rsidRPr="00555534" w:rsidRDefault="00B539B4" w:rsidP="00B539B4">
      <w:pPr>
        <w:jc w:val="center"/>
        <w:rPr>
          <w:rFonts w:cs="Times New Roman"/>
          <w:b/>
          <w:bCs/>
          <w:sz w:val="40"/>
          <w:szCs w:val="40"/>
        </w:rPr>
      </w:pPr>
      <w:r w:rsidRPr="00555534">
        <w:rPr>
          <w:rFonts w:cs="Times New Roman"/>
          <w:b/>
          <w:bCs/>
          <w:sz w:val="40"/>
          <w:szCs w:val="40"/>
        </w:rPr>
        <w:t>Student ID: 20225659</w:t>
      </w:r>
    </w:p>
    <w:p w14:paraId="5030EBC3" w14:textId="77777777" w:rsidR="00B539B4" w:rsidRPr="00555534" w:rsidRDefault="00B539B4" w:rsidP="00B539B4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>Assignment 1</w:t>
      </w:r>
    </w:p>
    <w:p w14:paraId="7FD17173" w14:textId="77777777" w:rsidR="00B539B4" w:rsidRDefault="00B539B4" w:rsidP="00B539B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3A8BB66D" w14:textId="77777777" w:rsidR="00C02655" w:rsidRDefault="00C02655" w:rsidP="00C02655">
      <w:r>
        <w:t>.eqv IN_ADRESS_HEXA_KEYBOARD 0xFFFF0012</w:t>
      </w:r>
    </w:p>
    <w:p w14:paraId="1CE24E43" w14:textId="77777777" w:rsidR="00C02655" w:rsidRDefault="00C02655" w:rsidP="00C02655">
      <w:r>
        <w:t># receive row and column of the key pressed, 0 if not key pressed</w:t>
      </w:r>
    </w:p>
    <w:p w14:paraId="30E131F0" w14:textId="77777777" w:rsidR="00C02655" w:rsidRDefault="00C02655" w:rsidP="00C02655">
      <w:r>
        <w:t># Eg. equal 0x11, means that key button 0 pressed.</w:t>
      </w:r>
    </w:p>
    <w:p w14:paraId="4A45969C" w14:textId="77777777" w:rsidR="00C02655" w:rsidRDefault="00C02655" w:rsidP="00C02655">
      <w:r>
        <w:t># Eg. equal 0x28, means that key button D pressed.</w:t>
      </w:r>
    </w:p>
    <w:p w14:paraId="6AAFB104" w14:textId="77777777" w:rsidR="00C02655" w:rsidRDefault="00C02655" w:rsidP="00C02655">
      <w:r>
        <w:t>.eqv OUT_ADRESS_HEXA_KEYBOARD 0xFFFF0014</w:t>
      </w:r>
    </w:p>
    <w:p w14:paraId="7126D831" w14:textId="77777777" w:rsidR="00C02655" w:rsidRDefault="00C02655" w:rsidP="00C02655">
      <w:r>
        <w:t>.data</w:t>
      </w:r>
    </w:p>
    <w:p w14:paraId="7A40C5A9" w14:textId="77777777" w:rsidR="00C02655" w:rsidRDefault="00C02655" w:rsidP="00C02655">
      <w:r>
        <w:t>nl: .asciiz "\n"</w:t>
      </w:r>
    </w:p>
    <w:p w14:paraId="21EBD9F6" w14:textId="77777777" w:rsidR="00C02655" w:rsidRDefault="00C02655" w:rsidP="00C02655">
      <w:r>
        <w:t>.text</w:t>
      </w:r>
    </w:p>
    <w:p w14:paraId="701565B1" w14:textId="77777777" w:rsidR="00C02655" w:rsidRDefault="00C02655" w:rsidP="00C02655">
      <w:r>
        <w:t>main:</w:t>
      </w:r>
    </w:p>
    <w:p w14:paraId="7FEB2165" w14:textId="77777777" w:rsidR="00C02655" w:rsidRDefault="00C02655" w:rsidP="00C02655">
      <w:r>
        <w:tab/>
        <w:t>li $t1, IN_ADRESS_HEXA_KEYBOARD</w:t>
      </w:r>
    </w:p>
    <w:p w14:paraId="7A6D27AF" w14:textId="77777777" w:rsidR="00C02655" w:rsidRDefault="00C02655" w:rsidP="00C02655">
      <w:r>
        <w:tab/>
        <w:t>li $t2, OUT_ADRESS_HEXA_KEYBOARD</w:t>
      </w:r>
    </w:p>
    <w:p w14:paraId="4898587D" w14:textId="77777777" w:rsidR="00C02655" w:rsidRDefault="00C02655" w:rsidP="00C02655">
      <w:r>
        <w:tab/>
        <w:t>li $t3, 0x01 # check row 4 with key C, D,E, F</w:t>
      </w:r>
    </w:p>
    <w:p w14:paraId="17878D41" w14:textId="77777777" w:rsidR="00C02655" w:rsidRDefault="00C02655" w:rsidP="00C02655">
      <w:r>
        <w:tab/>
        <w:t>li $t4, 0x02 # check row 4 with key C, D,E, F</w:t>
      </w:r>
    </w:p>
    <w:p w14:paraId="4642A1EC" w14:textId="77777777" w:rsidR="00C02655" w:rsidRDefault="00C02655" w:rsidP="00C02655">
      <w:r>
        <w:tab/>
        <w:t>li $t5, 0x04 # check row 4 with key C, D,E, F</w:t>
      </w:r>
    </w:p>
    <w:p w14:paraId="054AB421" w14:textId="77777777" w:rsidR="00C02655" w:rsidRDefault="00C02655" w:rsidP="00C02655">
      <w:r>
        <w:tab/>
        <w:t>li $t6, 0x08 # check row 4 with key C, D,E, F</w:t>
      </w:r>
    </w:p>
    <w:p w14:paraId="1DECFDDA" w14:textId="77777777" w:rsidR="00C02655" w:rsidRDefault="00C02655" w:rsidP="00C02655">
      <w:r>
        <w:tab/>
        <w:t>li $t0, 0</w:t>
      </w:r>
    </w:p>
    <w:p w14:paraId="27D35FF3" w14:textId="77777777" w:rsidR="00C02655" w:rsidRDefault="00C02655" w:rsidP="00C02655">
      <w:r>
        <w:t>polling:</w:t>
      </w:r>
    </w:p>
    <w:p w14:paraId="7314B940" w14:textId="77777777" w:rsidR="00C02655" w:rsidRDefault="00C02655" w:rsidP="00C02655">
      <w:r>
        <w:tab/>
        <w:t>beq $t0, 100, exit</w:t>
      </w:r>
    </w:p>
    <w:p w14:paraId="7D13D37E" w14:textId="77777777" w:rsidR="00C02655" w:rsidRDefault="00C02655" w:rsidP="00C02655">
      <w:r>
        <w:tab/>
        <w:t>sb $t3, 0($t1 ) # must reassign expected row</w:t>
      </w:r>
    </w:p>
    <w:p w14:paraId="7CA583BA" w14:textId="77777777" w:rsidR="00C02655" w:rsidRDefault="00C02655" w:rsidP="00C02655">
      <w:r>
        <w:lastRenderedPageBreak/>
        <w:tab/>
        <w:t>lb $a0, 0($t2) # read scan code of key button</w:t>
      </w:r>
    </w:p>
    <w:p w14:paraId="74BB799E" w14:textId="77777777" w:rsidR="00C02655" w:rsidRDefault="00C02655" w:rsidP="00C02655">
      <w:r>
        <w:tab/>
        <w:t>bne $a0, $zero, print</w:t>
      </w:r>
    </w:p>
    <w:p w14:paraId="573596C3" w14:textId="77777777" w:rsidR="00C02655" w:rsidRDefault="00C02655" w:rsidP="00C02655">
      <w:r>
        <w:tab/>
        <w:t>sb $t4, 0($t1 ) # must reassign expected row</w:t>
      </w:r>
    </w:p>
    <w:p w14:paraId="3DE59420" w14:textId="77777777" w:rsidR="00C02655" w:rsidRDefault="00C02655" w:rsidP="00C02655">
      <w:r>
        <w:tab/>
        <w:t>lb $a0, 0($t2) # read scan code of key button</w:t>
      </w:r>
    </w:p>
    <w:p w14:paraId="2B706EEF" w14:textId="77777777" w:rsidR="00C02655" w:rsidRDefault="00C02655" w:rsidP="00C02655">
      <w:r>
        <w:tab/>
        <w:t>bne $a0, $zero, print</w:t>
      </w:r>
    </w:p>
    <w:p w14:paraId="135CA277" w14:textId="77777777" w:rsidR="00C02655" w:rsidRDefault="00C02655" w:rsidP="00C02655">
      <w:r>
        <w:tab/>
        <w:t>sb $t5, 0($t1 ) # must reassign expected row</w:t>
      </w:r>
    </w:p>
    <w:p w14:paraId="63D16853" w14:textId="77777777" w:rsidR="00C02655" w:rsidRDefault="00C02655" w:rsidP="00C02655">
      <w:r>
        <w:tab/>
        <w:t>lb $a0, 0($t2) # read scan code of key button</w:t>
      </w:r>
    </w:p>
    <w:p w14:paraId="739C21B9" w14:textId="77777777" w:rsidR="00C02655" w:rsidRDefault="00C02655" w:rsidP="00C02655">
      <w:r>
        <w:tab/>
        <w:t>bne $a0, $zero, print</w:t>
      </w:r>
    </w:p>
    <w:p w14:paraId="47C6B3C9" w14:textId="77777777" w:rsidR="00C02655" w:rsidRDefault="00C02655" w:rsidP="00C02655">
      <w:r>
        <w:tab/>
        <w:t>sb $t6, 0($t1 ) # must reassign expected row</w:t>
      </w:r>
    </w:p>
    <w:p w14:paraId="2CEC1058" w14:textId="77777777" w:rsidR="00C02655" w:rsidRDefault="00C02655" w:rsidP="00C02655">
      <w:r>
        <w:tab/>
        <w:t>lb $a0, 0($t2) # read scan code of key button</w:t>
      </w:r>
    </w:p>
    <w:p w14:paraId="773BD024" w14:textId="77777777" w:rsidR="00C02655" w:rsidRDefault="00C02655" w:rsidP="00C02655">
      <w:r>
        <w:tab/>
        <w:t>bne $a0, $zero, print</w:t>
      </w:r>
    </w:p>
    <w:p w14:paraId="4CACDC8E" w14:textId="77777777" w:rsidR="00C02655" w:rsidRDefault="00C02655" w:rsidP="00C02655">
      <w:r>
        <w:tab/>
        <w:t>j continue</w:t>
      </w:r>
    </w:p>
    <w:p w14:paraId="1E960795" w14:textId="77777777" w:rsidR="00C02655" w:rsidRDefault="00C02655" w:rsidP="00C02655">
      <w:r>
        <w:t>print:</w:t>
      </w:r>
    </w:p>
    <w:p w14:paraId="7CADAA5B" w14:textId="77777777" w:rsidR="00C02655" w:rsidRDefault="00C02655" w:rsidP="00C02655">
      <w:r>
        <w:tab/>
        <w:t>li $v0, 34 # print integer (hexa)</w:t>
      </w:r>
    </w:p>
    <w:p w14:paraId="2D6D4CFC" w14:textId="77777777" w:rsidR="00C02655" w:rsidRDefault="00C02655" w:rsidP="00C02655">
      <w:r>
        <w:tab/>
        <w:t>syscall</w:t>
      </w:r>
    </w:p>
    <w:p w14:paraId="552F36FD" w14:textId="77777777" w:rsidR="00C02655" w:rsidRDefault="00C02655" w:rsidP="00C02655">
      <w:r>
        <w:tab/>
        <w:t>la $a0, nl</w:t>
      </w:r>
    </w:p>
    <w:p w14:paraId="0F5D60C7" w14:textId="77777777" w:rsidR="00C02655" w:rsidRDefault="00C02655" w:rsidP="00C02655">
      <w:r>
        <w:tab/>
        <w:t>li $v0, 4</w:t>
      </w:r>
    </w:p>
    <w:p w14:paraId="0C56761B" w14:textId="77777777" w:rsidR="00C02655" w:rsidRDefault="00C02655" w:rsidP="00C02655">
      <w:r>
        <w:tab/>
        <w:t>syscall</w:t>
      </w:r>
    </w:p>
    <w:p w14:paraId="6BFDAC0B" w14:textId="77777777" w:rsidR="00C02655" w:rsidRDefault="00C02655" w:rsidP="00C02655">
      <w:r>
        <w:t>continue:</w:t>
      </w:r>
    </w:p>
    <w:p w14:paraId="7DBE11B6" w14:textId="77777777" w:rsidR="00C02655" w:rsidRDefault="00C02655" w:rsidP="00C02655">
      <w:r>
        <w:tab/>
        <w:t>addi $t0, $t0, 1</w:t>
      </w:r>
    </w:p>
    <w:p w14:paraId="7FBA6CB9" w14:textId="77777777" w:rsidR="00C02655" w:rsidRDefault="00C02655" w:rsidP="00C02655">
      <w:r>
        <w:t>sleep:</w:t>
      </w:r>
    </w:p>
    <w:p w14:paraId="2DE9EDEB" w14:textId="77777777" w:rsidR="00C02655" w:rsidRDefault="00C02655" w:rsidP="00C02655">
      <w:r>
        <w:tab/>
        <w:t>li $a0, 3000 # sleep 3s</w:t>
      </w:r>
    </w:p>
    <w:p w14:paraId="02591BD4" w14:textId="77777777" w:rsidR="00C02655" w:rsidRDefault="00C02655" w:rsidP="00C02655">
      <w:r>
        <w:tab/>
        <w:t>li $v0, 32</w:t>
      </w:r>
    </w:p>
    <w:p w14:paraId="2F8D441F" w14:textId="77777777" w:rsidR="00C02655" w:rsidRDefault="00C02655" w:rsidP="00C02655">
      <w:r>
        <w:tab/>
        <w:t>syscall</w:t>
      </w:r>
    </w:p>
    <w:p w14:paraId="597B2444" w14:textId="77777777" w:rsidR="00C02655" w:rsidRDefault="00C02655" w:rsidP="00C02655">
      <w:r>
        <w:t>back_to_polling:</w:t>
      </w:r>
    </w:p>
    <w:p w14:paraId="642B2EBA" w14:textId="77777777" w:rsidR="00C02655" w:rsidRDefault="00C02655" w:rsidP="00C02655">
      <w:r>
        <w:tab/>
        <w:t>j polling # continue polling</w:t>
      </w:r>
    </w:p>
    <w:p w14:paraId="65EC0940" w14:textId="67AC703B" w:rsidR="00B539B4" w:rsidRDefault="00C02655" w:rsidP="00C02655">
      <w:r>
        <w:lastRenderedPageBreak/>
        <w:t>exit:</w:t>
      </w:r>
    </w:p>
    <w:p w14:paraId="2B2BDAF5" w14:textId="77777777" w:rsidR="00B539B4" w:rsidRPr="00555534" w:rsidRDefault="00B539B4" w:rsidP="00B539B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4C7BA266" w14:textId="40684297" w:rsidR="00B539B4" w:rsidRDefault="00CE7AA8" w:rsidP="00B539B4">
      <w:r w:rsidRPr="00CE7AA8">
        <w:drawing>
          <wp:inline distT="0" distB="0" distL="0" distR="0" wp14:anchorId="7ACF6C99" wp14:editId="0B984108">
            <wp:extent cx="5971540" cy="447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0224" w14:textId="77777777" w:rsidR="00B539B4" w:rsidRPr="00555534" w:rsidRDefault="00B539B4" w:rsidP="00B539B4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2</w:t>
      </w:r>
    </w:p>
    <w:p w14:paraId="7E9AF1E0" w14:textId="14EB4C85" w:rsidR="00CE7AA8" w:rsidRDefault="00B539B4" w:rsidP="00B539B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064695F6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.eqv IN_ADDRESS_HEXA_KEYBOARD 0xFFFF0012</w:t>
      </w:r>
    </w:p>
    <w:p w14:paraId="5CF3AA93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.data</w:t>
      </w:r>
    </w:p>
    <w:p w14:paraId="0AE3A9B0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Message: .asciiz "Oh my god. Someone's presed a button.\n"</w:t>
      </w:r>
    </w:p>
    <w:p w14:paraId="5AF18812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#~~~~~~~~~~~~~~~~~~~~~~~~~~~~~~~~~~~~~~~~~~~~~~~~~~~~~~~~~~~~~~~~~</w:t>
      </w:r>
    </w:p>
    <w:p w14:paraId="7EFE1126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MAIN Procedure</w:t>
      </w:r>
    </w:p>
    <w:p w14:paraId="73E4CD3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#~~~~~~~~~~~~~~~~~~~~~~~~~~~~~~~~~~~~~~~~~~~~~~~~~~~~~~~~~~~~~~~~~</w:t>
      </w:r>
    </w:p>
    <w:p w14:paraId="2BA2E033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.text</w:t>
      </w:r>
    </w:p>
    <w:p w14:paraId="227FD72D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lastRenderedPageBreak/>
        <w:t>main:</w:t>
      </w:r>
    </w:p>
    <w:p w14:paraId="1D6E9A3D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#---------------------------------------------------------</w:t>
      </w:r>
    </w:p>
    <w:p w14:paraId="371FD52D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Enable interrupts you expect</w:t>
      </w:r>
    </w:p>
    <w:p w14:paraId="5B41EFF8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#---------------------------------------------------------</w:t>
      </w:r>
    </w:p>
    <w:p w14:paraId="0B9FE805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Enable the interrupt of Keyboard matrix 4x4 of Digital Lab Sim</w:t>
      </w:r>
    </w:p>
    <w:p w14:paraId="1094C303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li $t1, IN_ADDRESS_HEXA_KEYBOARD</w:t>
      </w:r>
    </w:p>
    <w:p w14:paraId="360A1099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li $t3, 0x80 # bit 7 of = 1 to enable interrupt</w:t>
      </w:r>
    </w:p>
    <w:p w14:paraId="3B2B9480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sb $t3, 0($t1)</w:t>
      </w:r>
    </w:p>
    <w:p w14:paraId="11ECC0F4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#---------------------------------------------------------</w:t>
      </w:r>
    </w:p>
    <w:p w14:paraId="42B30AE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No-end loop, main program, to demo the effective of interrupt</w:t>
      </w:r>
    </w:p>
    <w:p w14:paraId="69B758CD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#---------------------------------------------------------</w:t>
      </w:r>
    </w:p>
    <w:p w14:paraId="39D6927B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 xml:space="preserve">Loop: </w:t>
      </w:r>
    </w:p>
    <w:p w14:paraId="77BE42A2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nop</w:t>
      </w:r>
    </w:p>
    <w:p w14:paraId="590F4BC4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nop</w:t>
      </w:r>
    </w:p>
    <w:p w14:paraId="3ADA956A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addi $v0, $zero, 32</w:t>
      </w:r>
    </w:p>
    <w:p w14:paraId="6EA2DCF8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li $a0, 200</w:t>
      </w:r>
    </w:p>
    <w:p w14:paraId="790411A6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syscall</w:t>
      </w:r>
    </w:p>
    <w:p w14:paraId="2C25FB60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nop</w:t>
      </w:r>
    </w:p>
    <w:p w14:paraId="48296545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nop</w:t>
      </w:r>
    </w:p>
    <w:p w14:paraId="771EE845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b Loop # Wait for interrupt</w:t>
      </w:r>
    </w:p>
    <w:p w14:paraId="77C1A7F5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end_main:</w:t>
      </w:r>
    </w:p>
    <w:p w14:paraId="5B555CC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#~~~~~~~~~~~~~~~~~~~~~~~~~~~~~~ ~~~~~~~~~~~~~~~~~~~~~~~~~~~~~~~~~~~</w:t>
      </w:r>
    </w:p>
    <w:p w14:paraId="74D6664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GENERAL INTERRUPT SERVED ROUTINE for all interrupts</w:t>
      </w:r>
    </w:p>
    <w:p w14:paraId="601FE13A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#~~~~~~~~~~~~~~~~~~~~~~~~~~~~~~~~~~~~~~~~~~~~~~~~~~~~~~~~~~~~~~~~~</w:t>
      </w:r>
    </w:p>
    <w:p w14:paraId="42106A14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.ktext 0x80000180</w:t>
      </w:r>
    </w:p>
    <w:p w14:paraId="0AC24C59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</w:t>
      </w:r>
    </w:p>
    <w:p w14:paraId="5AF7A5F5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lastRenderedPageBreak/>
        <w:t># Processing</w:t>
      </w:r>
    </w:p>
    <w:p w14:paraId="69A6879C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</w:t>
      </w:r>
    </w:p>
    <w:p w14:paraId="34AD632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IntSR: addi $v0, $zero, 4 # show message</w:t>
      </w:r>
    </w:p>
    <w:p w14:paraId="7AC2D10C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la $a0, Message</w:t>
      </w:r>
    </w:p>
    <w:p w14:paraId="1EDAA46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syscall</w:t>
      </w:r>
    </w:p>
    <w:p w14:paraId="44E2FF87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</w:t>
      </w:r>
    </w:p>
    <w:p w14:paraId="5371C9A4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Evaluate the return address of main routine</w:t>
      </w:r>
    </w:p>
    <w:p w14:paraId="4F516C1F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 epc &lt;= epc + 4</w:t>
      </w:r>
    </w:p>
    <w:p w14:paraId="01ADCF69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#--------------------------------------------------------</w:t>
      </w:r>
    </w:p>
    <w:p w14:paraId="03FAA313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next_pc:mfc0 $at, $14 # $at &lt;= Coproc0.$14 = Coproc0.epc</w:t>
      </w:r>
    </w:p>
    <w:p w14:paraId="414EBEA9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addi $at, $at, 4 # $at = $at + 4 (next instruction)</w:t>
      </w:r>
    </w:p>
    <w:p w14:paraId="04F5310E" w14:textId="77777777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ab/>
        <w:t>mtc0 $at, $14 # Coproc0.$14 = Coproc0.epc &lt;= $at</w:t>
      </w:r>
    </w:p>
    <w:p w14:paraId="00A35472" w14:textId="4D679E35" w:rsidR="00CE7AA8" w:rsidRPr="00CE7AA8" w:rsidRDefault="00CE7AA8" w:rsidP="00CE7AA8">
      <w:pPr>
        <w:rPr>
          <w:rFonts w:cs="Times New Roman"/>
          <w:szCs w:val="26"/>
        </w:rPr>
      </w:pPr>
      <w:r w:rsidRPr="00CE7AA8">
        <w:rPr>
          <w:rFonts w:cs="Times New Roman"/>
          <w:szCs w:val="26"/>
        </w:rPr>
        <w:t>return: eret # Return from exception</w:t>
      </w:r>
    </w:p>
    <w:p w14:paraId="083567BC" w14:textId="13AF1385" w:rsidR="00B539B4" w:rsidRDefault="00B539B4" w:rsidP="00B539B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3E8C90E3" w14:textId="30E99255" w:rsidR="005615A5" w:rsidRPr="00B539B4" w:rsidRDefault="005615A5" w:rsidP="00B539B4">
      <w:pPr>
        <w:rPr>
          <w:rFonts w:cs="Times New Roman"/>
          <w:b/>
          <w:bCs/>
          <w:sz w:val="32"/>
          <w:szCs w:val="32"/>
        </w:rPr>
      </w:pPr>
      <w:r w:rsidRPr="005615A5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0B9F91F6" wp14:editId="708AD14C">
            <wp:extent cx="5971540" cy="6259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56D7" w14:textId="77777777" w:rsidR="00B539B4" w:rsidRPr="00555534" w:rsidRDefault="00B539B4" w:rsidP="00B539B4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3</w:t>
      </w:r>
    </w:p>
    <w:p w14:paraId="3D5A1A81" w14:textId="3B02A7F7" w:rsidR="00B539B4" w:rsidRDefault="00B539B4" w:rsidP="00B539B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024A6D8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.eqv IN_ADRESS_HEXA_KEYBOARD 0xFFFF0012</w:t>
      </w:r>
    </w:p>
    <w:p w14:paraId="7C59B42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.eqv OUT_ADRESS_HEXA_KEYBOARD 0xFFFF0014</w:t>
      </w:r>
    </w:p>
    <w:p w14:paraId="1860442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.data</w:t>
      </w:r>
    </w:p>
    <w:p w14:paraId="4022BDB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Message: .asciiz "Key scan code "</w:t>
      </w:r>
    </w:p>
    <w:p w14:paraId="0FD50ED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>#~~~~~~~~~~~~~~~~~~~~~~~~~~~~~~~~~~~~~~~~~~~~</w:t>
      </w:r>
    </w:p>
    <w:p w14:paraId="7BA8180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MAIN Procedure</w:t>
      </w:r>
    </w:p>
    <w:p w14:paraId="7AAE223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</w:t>
      </w:r>
    </w:p>
    <w:p w14:paraId="0563DDB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.text</w:t>
      </w:r>
    </w:p>
    <w:p w14:paraId="633D9CC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main:</w:t>
      </w:r>
    </w:p>
    <w:p w14:paraId="4DB5772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45AA129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Enable interrupts you expect</w:t>
      </w:r>
    </w:p>
    <w:p w14:paraId="28977CB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5697BD1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Enable the interrupt of Keyboard matrix 4x4 of Digital Lab Sim</w:t>
      </w:r>
    </w:p>
    <w:p w14:paraId="163CE71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IN_ADRESS_HEXA_KEYBOARD</w:t>
      </w:r>
    </w:p>
    <w:p w14:paraId="3979C30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$t3, 0x80 # bit 7 = 1 to enable</w:t>
      </w:r>
    </w:p>
    <w:p w14:paraId="0F3CD34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$t3, 0($t1)</w:t>
      </w:r>
    </w:p>
    <w:p w14:paraId="2B82AA9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4ED7C54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Loop an print sequence numbers</w:t>
      </w:r>
    </w:p>
    <w:p w14:paraId="46B87E9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2EDCAD5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xor $s0, $s0, $s0 # count = $s0 = 0</w:t>
      </w:r>
    </w:p>
    <w:p w14:paraId="62F19CB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Loop:</w:t>
      </w:r>
    </w:p>
    <w:p w14:paraId="6A1623B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$s0, $s0, 1 # count = count + 1</w:t>
      </w:r>
    </w:p>
    <w:p w14:paraId="6E64503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prn_seq:</w:t>
      </w:r>
    </w:p>
    <w:p w14:paraId="1966EF3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$v0,$zero,1</w:t>
      </w:r>
    </w:p>
    <w:p w14:paraId="1CF37CD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 $a0,$s0,$zero # print auto sequence number</w:t>
      </w:r>
    </w:p>
    <w:p w14:paraId="440889D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169BBE4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prn_eol:</w:t>
      </w:r>
    </w:p>
    <w:p w14:paraId="6FDEF80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$v0,$zero,11</w:t>
      </w:r>
    </w:p>
    <w:p w14:paraId="57DE807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$a0,"\n" # print endofline</w:t>
      </w:r>
    </w:p>
    <w:p w14:paraId="0DF2E6D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3A8E93E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>sleep:</w:t>
      </w:r>
    </w:p>
    <w:p w14:paraId="0ACC0D6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$v0,$zero,32</w:t>
      </w:r>
    </w:p>
    <w:p w14:paraId="512B337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$a0,500 # sleep 0,5 s</w:t>
      </w:r>
    </w:p>
    <w:p w14:paraId="0162FAA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4D37CED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nop # WARNING: nop is mandatory here.</w:t>
      </w:r>
    </w:p>
    <w:p w14:paraId="7107AC1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 Loop # Loop</w:t>
      </w:r>
    </w:p>
    <w:p w14:paraId="4E62797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end_main:</w:t>
      </w:r>
    </w:p>
    <w:p w14:paraId="32DB05E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</w:t>
      </w:r>
    </w:p>
    <w:p w14:paraId="177F2F5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GENERAL INTERRUPT SERVED ROUTINE for all interrupts</w:t>
      </w:r>
    </w:p>
    <w:p w14:paraId="0546DE3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</w:t>
      </w:r>
    </w:p>
    <w:p w14:paraId="0AC7A8C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.ktext 0x80000180</w:t>
      </w:r>
    </w:p>
    <w:p w14:paraId="28A2374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</w:t>
      </w:r>
    </w:p>
    <w:p w14:paraId="7230657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SAVE the current REG FILE to stack</w:t>
      </w:r>
    </w:p>
    <w:p w14:paraId="45B1F7B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</w:t>
      </w:r>
    </w:p>
    <w:p w14:paraId="57795E8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IntSR:</w:t>
      </w:r>
    </w:p>
    <w:p w14:paraId="662C579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$sp,$sp,4 # Save $ra because we may change it later</w:t>
      </w:r>
    </w:p>
    <w:p w14:paraId="4E28B03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sw $ra,0($sp)</w:t>
      </w:r>
    </w:p>
    <w:p w14:paraId="09FE0E7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$sp,$sp,4 # Save $at because we may change it later</w:t>
      </w:r>
    </w:p>
    <w:p w14:paraId="727CEFA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sw $at,0($sp)</w:t>
      </w:r>
    </w:p>
    <w:p w14:paraId="3E03858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$sp,$sp,4 # Save $sp because we may change it later</w:t>
      </w:r>
    </w:p>
    <w:p w14:paraId="2826898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sw $v0,0($sp)</w:t>
      </w:r>
    </w:p>
    <w:p w14:paraId="6977A33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$sp,$sp,4 # Save $a0 because we may change it later</w:t>
      </w:r>
    </w:p>
    <w:p w14:paraId="2DBD494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sw $a0,0($sp)</w:t>
      </w:r>
    </w:p>
    <w:p w14:paraId="51B0E98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$sp,$sp,4 # Save $t1 because we may change it later</w:t>
      </w:r>
    </w:p>
    <w:p w14:paraId="0AFBDDD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sw $t1,0($sp)</w:t>
      </w:r>
    </w:p>
    <w:p w14:paraId="7B7AA6B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$sp,$sp,4 # Save $t3 because we may change it later</w:t>
      </w:r>
    </w:p>
    <w:p w14:paraId="2B59E4D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ab/>
        <w:t>sw $t3,0($sp)</w:t>
      </w:r>
    </w:p>
    <w:p w14:paraId="32ACCE6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2A77AF3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Processing</w:t>
      </w:r>
    </w:p>
    <w:p w14:paraId="4C88E03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3A0E69A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prn_msg:</w:t>
      </w:r>
    </w:p>
    <w:p w14:paraId="55F83D6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$v0, $zero, 4</w:t>
      </w:r>
    </w:p>
    <w:p w14:paraId="2F587D6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la $a0, Message</w:t>
      </w:r>
    </w:p>
    <w:p w14:paraId="70D06C6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06DA9E6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get_cod:</w:t>
      </w:r>
    </w:p>
    <w:p w14:paraId="0BFBB54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IN_ADRESS_HEXA_KEYBOARD</w:t>
      </w:r>
    </w:p>
    <w:p w14:paraId="52653E4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$t3, 0x81 # check row 4 and re-enable bit 7</w:t>
      </w:r>
    </w:p>
    <w:p w14:paraId="1113F8F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$t3, 0($t1) # must reassign expected row</w:t>
      </w:r>
    </w:p>
    <w:p w14:paraId="4642481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OUT_ADRESS_HEXA_KEYBOARD</w:t>
      </w:r>
    </w:p>
    <w:p w14:paraId="77D53F1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lb $a0, 0($t1)</w:t>
      </w:r>
    </w:p>
    <w:p w14:paraId="4AE2959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bne $a0, $zero, prn_cod</w:t>
      </w:r>
    </w:p>
    <w:p w14:paraId="7192D23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IN_ADRESS_HEXA_KEYBOARD</w:t>
      </w:r>
    </w:p>
    <w:p w14:paraId="2896B56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$t3, 0x82 # check row 4 and re-enable bit 7</w:t>
      </w:r>
    </w:p>
    <w:p w14:paraId="38BA50B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$t3, 0($t1) # must reassign expected row</w:t>
      </w:r>
    </w:p>
    <w:p w14:paraId="5EB65E1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OUT_ADRESS_HEXA_KEYBOARD</w:t>
      </w:r>
    </w:p>
    <w:p w14:paraId="154425E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lb $a0, 0($t1)</w:t>
      </w:r>
    </w:p>
    <w:p w14:paraId="726F7D7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bne $a0, $zero, prn_cod</w:t>
      </w:r>
    </w:p>
    <w:p w14:paraId="3A2E0B7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IN_ADRESS_HEXA_KEYBOARD</w:t>
      </w:r>
    </w:p>
    <w:p w14:paraId="1379983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$t3, 0x84 # check row 4 and re-enable bit 7</w:t>
      </w:r>
    </w:p>
    <w:p w14:paraId="3AD219C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$t3, 0($t1) # must reassign expected row</w:t>
      </w:r>
    </w:p>
    <w:p w14:paraId="2932C06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OUT_ADRESS_HEXA_KEYBOARD</w:t>
      </w:r>
    </w:p>
    <w:p w14:paraId="1B0D021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lb $a0, 0($t1)</w:t>
      </w:r>
    </w:p>
    <w:p w14:paraId="5D162D2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ab/>
        <w:t>bne $a0, $zero, prn_cod</w:t>
      </w:r>
    </w:p>
    <w:p w14:paraId="36CF3A9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IN_ADRESS_HEXA_KEYBOARD</w:t>
      </w:r>
    </w:p>
    <w:p w14:paraId="47076B4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$t3, 0x88 # check row 4 and re-enable bit 7</w:t>
      </w:r>
    </w:p>
    <w:p w14:paraId="02AB540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$t3, 0($t1) # must reassign expected row</w:t>
      </w:r>
    </w:p>
    <w:p w14:paraId="01C2F36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OUT_ADRESS_HEXA_KEYBOARD</w:t>
      </w:r>
    </w:p>
    <w:p w14:paraId="2F0050A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lb $a0, 0($t1)</w:t>
      </w:r>
    </w:p>
    <w:p w14:paraId="3A22AA7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bne $a0, $zero, prn_cod</w:t>
      </w:r>
    </w:p>
    <w:p w14:paraId="5EF1A7D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prn_cod:</w:t>
      </w:r>
    </w:p>
    <w:p w14:paraId="77BFAC9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$v0,34</w:t>
      </w:r>
    </w:p>
    <w:p w14:paraId="0F4C97B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0864006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$v0,11</w:t>
      </w:r>
    </w:p>
    <w:p w14:paraId="7F700B2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$a0,'\n' # print endofline</w:t>
      </w:r>
    </w:p>
    <w:p w14:paraId="086845D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234CE46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57E361A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Evaluate the return address of main routine</w:t>
      </w:r>
    </w:p>
    <w:p w14:paraId="4926A89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epc &lt;= epc + 4</w:t>
      </w:r>
    </w:p>
    <w:p w14:paraId="6B1DE5D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7508670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next_pc:</w:t>
      </w:r>
    </w:p>
    <w:p w14:paraId="5E64D78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mfc0 $at, $14 # $at &lt;= Coproc0.$14 = Coproc0.epc</w:t>
      </w:r>
    </w:p>
    <w:p w14:paraId="5DAE00A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$at, $at, 4 # $at = $at + 4 (next instruction)</w:t>
      </w:r>
    </w:p>
    <w:p w14:paraId="775B1A7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mtc0 $at, $14 # Coproc0.$14 = Coproc0.epc &lt;= $at</w:t>
      </w:r>
    </w:p>
    <w:p w14:paraId="7D1362B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6BBE8FF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RESTORE the REG FILE from STACK</w:t>
      </w:r>
    </w:p>
    <w:p w14:paraId="08A7062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0AA4AC6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restore:</w:t>
      </w:r>
    </w:p>
    <w:p w14:paraId="6A771D9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lw $t3, 0($sp) # Restore the registers from stack</w:t>
      </w:r>
    </w:p>
    <w:p w14:paraId="76B74E2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ab/>
        <w:t>addi $sp,$sp,-4</w:t>
      </w:r>
    </w:p>
    <w:p w14:paraId="713ED4C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lw $t1, 0($sp) # Restore the registers from stack</w:t>
      </w:r>
    </w:p>
    <w:p w14:paraId="127604F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$sp,$sp,-4</w:t>
      </w:r>
    </w:p>
    <w:p w14:paraId="54A8C7B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lw $a0, 0($sp) # Restore the registers from stack</w:t>
      </w:r>
    </w:p>
    <w:p w14:paraId="6A020DA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$sp,$sp,-4</w:t>
      </w:r>
    </w:p>
    <w:p w14:paraId="6BD34BA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lw $v0, 0($sp) # Restore the registers from stack</w:t>
      </w:r>
    </w:p>
    <w:p w14:paraId="240B6E5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$sp,$sp,-4</w:t>
      </w:r>
    </w:p>
    <w:p w14:paraId="6595ADF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lw $ra, 0($sp) # Restore the registers from stack</w:t>
      </w:r>
    </w:p>
    <w:p w14:paraId="3A3ECD5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$sp,$sp,-4</w:t>
      </w:r>
    </w:p>
    <w:p w14:paraId="1657834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lw $ra, 0($sp) # Restore the registers from stack</w:t>
      </w:r>
    </w:p>
    <w:p w14:paraId="365509E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addi $sp,$sp,-4</w:t>
      </w:r>
    </w:p>
    <w:p w14:paraId="7768953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return:</w:t>
      </w:r>
    </w:p>
    <w:p w14:paraId="6FF2886B" w14:textId="02322E37" w:rsidR="00CE7AA8" w:rsidRPr="00CE7AA8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eret # Return from exception</w:t>
      </w:r>
    </w:p>
    <w:p w14:paraId="44B78BA6" w14:textId="3B8B824D" w:rsidR="00B539B4" w:rsidRDefault="00B539B4" w:rsidP="00B539B4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72128EF9" w14:textId="26DE7CDA" w:rsidR="001308C6" w:rsidRPr="00B539B4" w:rsidRDefault="001308C6" w:rsidP="00B539B4">
      <w:pPr>
        <w:rPr>
          <w:rFonts w:cs="Times New Roman"/>
          <w:b/>
          <w:bCs/>
          <w:sz w:val="32"/>
          <w:szCs w:val="32"/>
        </w:rPr>
      </w:pPr>
      <w:r w:rsidRPr="001308C6">
        <w:rPr>
          <w:rFonts w:cs="Times New Roman"/>
          <w:b/>
          <w:bCs/>
          <w:sz w:val="32"/>
          <w:szCs w:val="32"/>
        </w:rPr>
        <w:drawing>
          <wp:inline distT="0" distB="0" distL="0" distR="0" wp14:anchorId="406871B7" wp14:editId="730DC4E1">
            <wp:extent cx="5971540" cy="31146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27E3" w14:textId="77777777" w:rsidR="001308C6" w:rsidRDefault="001308C6" w:rsidP="00CE7AA8">
      <w:pPr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F297E31" w14:textId="7246EF9C" w:rsidR="00CE7AA8" w:rsidRPr="00555534" w:rsidRDefault="00CE7AA8" w:rsidP="00CE7AA8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4</w:t>
      </w:r>
    </w:p>
    <w:p w14:paraId="75DB159C" w14:textId="77777777" w:rsidR="00CE7AA8" w:rsidRDefault="00CE7AA8" w:rsidP="00CE7AA8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4BF1198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.eqv IN_ADDRESS_HEXA_KEYBOARD 0xFFFF0012</w:t>
      </w:r>
    </w:p>
    <w:p w14:paraId="7B6D654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.eqv COUNTER 0xFFFF0013 # Time Counter</w:t>
      </w:r>
    </w:p>
    <w:p w14:paraId="2ED40E3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.eqv MASK_CAUSE_COUNTER 0x00000400 # Bit 10: Counter interrupt</w:t>
      </w:r>
    </w:p>
    <w:p w14:paraId="18324CB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.eqv MASK_CAUSE_KEYMATRIX 0x00000800 # Bit 11: Key matrix interrupt</w:t>
      </w:r>
    </w:p>
    <w:p w14:paraId="5CB4EDA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.data</w:t>
      </w:r>
    </w:p>
    <w:p w14:paraId="240EFBB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msg_keypress: .asciiz "Someone has pressed a key!\n"</w:t>
      </w:r>
    </w:p>
    <w:p w14:paraId="6DDB443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msg_counter: .asciiz "Time inteval!\n"</w:t>
      </w:r>
    </w:p>
    <w:p w14:paraId="0FD5D12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#~~~~~~~~~~~~~~~~~~~~~~~~~~~~~~~~~~~~~~~~~~~~~~~~~~~~~~~~~~~~~~~~~</w:t>
      </w:r>
    </w:p>
    <w:p w14:paraId="18C645F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MAIN Procedure</w:t>
      </w:r>
    </w:p>
    <w:p w14:paraId="0976414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#~~~~~~~~~~~~~~~~~~~~~~~~~~~~~~~~~~~~~~~~~~~~~~~~~~~~~~~~~~~~~~~~~</w:t>
      </w:r>
    </w:p>
    <w:p w14:paraId="18B273D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.text</w:t>
      </w:r>
    </w:p>
    <w:p w14:paraId="1112EA6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main:</w:t>
      </w:r>
    </w:p>
    <w:p w14:paraId="1DB74F7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1C6FED6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Enable interrupts you expect</w:t>
      </w:r>
    </w:p>
    <w:p w14:paraId="0CF3879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75A4CF3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Enable the interrupt of Keyboard matrix 4x4 of Digital Lab Sim</w:t>
      </w:r>
    </w:p>
    <w:p w14:paraId="4EAF6A3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IN_ADDRESS_HEXA_KEYBOARD</w:t>
      </w:r>
    </w:p>
    <w:p w14:paraId="3A8BBBF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$t3, 0x80 # bit 7 = 1 to enable</w:t>
      </w:r>
    </w:p>
    <w:p w14:paraId="1DB5EA3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$t3, 0($t1)</w:t>
      </w:r>
    </w:p>
    <w:p w14:paraId="66E6F56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Enable the interrupt of TimeCounter of Digital Lab Sim</w:t>
      </w:r>
    </w:p>
    <w:p w14:paraId="45615DD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COUNTER</w:t>
      </w:r>
    </w:p>
    <w:p w14:paraId="4358D5E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$t1, 0($t1)</w:t>
      </w:r>
    </w:p>
    <w:p w14:paraId="42128A2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5C4B03C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># Loop a print sequence numbers</w:t>
      </w:r>
    </w:p>
    <w:p w14:paraId="44DE0FE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#---------------------------------------------------------</w:t>
      </w:r>
    </w:p>
    <w:p w14:paraId="161462B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Loop: nop</w:t>
      </w:r>
    </w:p>
    <w:p w14:paraId="271AD10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nop</w:t>
      </w:r>
    </w:p>
    <w:p w14:paraId="4AD0EFC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nop</w:t>
      </w:r>
    </w:p>
    <w:p w14:paraId="4C8A712A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sleep: addi $v0,$zero,32 # BUG: must sleep to wait for Time Counter</w:t>
      </w:r>
    </w:p>
    <w:p w14:paraId="76243EF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$a0,200 # sleep 200 ms</w:t>
      </w:r>
    </w:p>
    <w:p w14:paraId="6791248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46327CD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nop # WARNING: nop is mandatory here.</w:t>
      </w:r>
    </w:p>
    <w:p w14:paraId="19EC60B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 Loop</w:t>
      </w:r>
    </w:p>
    <w:p w14:paraId="1C46CB5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end_main:</w:t>
      </w:r>
    </w:p>
    <w:p w14:paraId="62F4467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#~~~~~~~~~~~~~~~~~~~~~~~~~~~~~~~~~~~~~~~~~~~~~~~~~~~~~~~~~~~~~~~~~</w:t>
      </w:r>
    </w:p>
    <w:p w14:paraId="504005F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GENERAL INTERRUPT SERVED ROUTINE for all interrupts</w:t>
      </w:r>
    </w:p>
    <w:p w14:paraId="4332B50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#~~~~~~~~~~~~~~~~~~~~~~~~~~~~~~~~~~~~~~~~~~~~~~~~~~~~~~~~~~~~~~~~~</w:t>
      </w:r>
    </w:p>
    <w:p w14:paraId="0B5843B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.ktext 0x80000180</w:t>
      </w:r>
    </w:p>
    <w:p w14:paraId="54295E8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IntSR: #--------------------------------------------------------</w:t>
      </w:r>
    </w:p>
    <w:p w14:paraId="521B2AB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Temporary disable interrupt</w:t>
      </w:r>
    </w:p>
    <w:p w14:paraId="7743977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77174F6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dis_int:li $t1, COUNTER # BUG: must disable with Time Counter</w:t>
      </w:r>
    </w:p>
    <w:p w14:paraId="544F11A4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$zero, 0($t1)</w:t>
      </w:r>
    </w:p>
    <w:p w14:paraId="7864A2F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no need to disable keyboard matrix interrupt</w:t>
      </w:r>
    </w:p>
    <w:p w14:paraId="47CC7DC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0B02F16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Processing</w:t>
      </w:r>
    </w:p>
    <w:p w14:paraId="0AF48EC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6317551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get_caus:mfc0 $t1, $13 # $t1 = Coproc0.cause</w:t>
      </w:r>
    </w:p>
    <w:p w14:paraId="11294967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IsCount:li $t2, MASK_CAUSE_COUNTER# if Cause value confirm Counter..</w:t>
      </w:r>
    </w:p>
    <w:p w14:paraId="77F19E4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ab/>
        <w:t>and $at, $t1,$t2</w:t>
      </w:r>
    </w:p>
    <w:p w14:paraId="0B52DE6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beq $at,$t2, Counter_Intr</w:t>
      </w:r>
    </w:p>
    <w:p w14:paraId="052B7ED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IsKeyMa:li $t2, MASK_CAUSE_KEYMATRIX # if Cause value confirm Key..</w:t>
      </w:r>
    </w:p>
    <w:p w14:paraId="70AD10D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and $at, $t1,$t2</w:t>
      </w:r>
    </w:p>
    <w:p w14:paraId="3A6CA83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beq $at,$t2, Keymatrix_Intr</w:t>
      </w:r>
    </w:p>
    <w:p w14:paraId="757DBC76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others: j end_process # other cases</w:t>
      </w:r>
    </w:p>
    <w:p w14:paraId="73B3F87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Keymatrix_Intr: li $v0, 4 # Processing Key Matrix Interrupt</w:t>
      </w:r>
    </w:p>
    <w:p w14:paraId="5A4F17BC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la $a0, msg_keypress</w:t>
      </w:r>
    </w:p>
    <w:p w14:paraId="274E7DE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09411BBB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j end_process</w:t>
      </w:r>
    </w:p>
    <w:p w14:paraId="21D17E5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Counter_Intr: li $v0, 4 # Processing Counter Interrupt</w:t>
      </w:r>
    </w:p>
    <w:p w14:paraId="7CE9C72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la $a0, msg_counter</w:t>
      </w:r>
    </w:p>
    <w:p w14:paraId="2F89BEF8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syscall</w:t>
      </w:r>
    </w:p>
    <w:p w14:paraId="526FF28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j end_process</w:t>
      </w:r>
    </w:p>
    <w:p w14:paraId="2BB90FD9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end_process:</w:t>
      </w:r>
    </w:p>
    <w:p w14:paraId="75A1BEA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mtc0 $zero, $13 # Must clear cause reg</w:t>
      </w:r>
    </w:p>
    <w:p w14:paraId="591B660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en_int: #--------------------------------------------------------</w:t>
      </w:r>
    </w:p>
    <w:p w14:paraId="0B2518B2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Re-enable interrupt</w:t>
      </w:r>
    </w:p>
    <w:p w14:paraId="2931207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5CB70065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li $t1, COUNTER</w:t>
      </w:r>
    </w:p>
    <w:p w14:paraId="7396FF0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sb $t1, 0($t1)</w:t>
      </w:r>
    </w:p>
    <w:p w14:paraId="02C19AD0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585CE21F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Evaluate the return address of main routine</w:t>
      </w:r>
    </w:p>
    <w:p w14:paraId="7E5BA0D1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 epc &lt;= epc + 4</w:t>
      </w:r>
    </w:p>
    <w:p w14:paraId="1C3575C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#--------------------------------------------------------</w:t>
      </w:r>
    </w:p>
    <w:p w14:paraId="49F50753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next_pc:mfc0 $at, $14 # $at &lt;= Coproc0.$14 = Coproc0.epc</w:t>
      </w:r>
    </w:p>
    <w:p w14:paraId="5826CA6D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lastRenderedPageBreak/>
        <w:tab/>
        <w:t>addi $at, $at, 4 # $at = $at + 4 (next instruction)</w:t>
      </w:r>
    </w:p>
    <w:p w14:paraId="6330982E" w14:textId="77777777" w:rsidR="005615A5" w:rsidRPr="005615A5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ab/>
        <w:t>mtc0 $at, $14 # Coproc0.$14 = Coproc0.epc &lt;= $at</w:t>
      </w:r>
    </w:p>
    <w:p w14:paraId="70D8EC98" w14:textId="5A4AFBB8" w:rsidR="00CE7AA8" w:rsidRPr="00CE7AA8" w:rsidRDefault="005615A5" w:rsidP="005615A5">
      <w:pPr>
        <w:rPr>
          <w:rFonts w:cs="Times New Roman"/>
          <w:szCs w:val="26"/>
        </w:rPr>
      </w:pPr>
      <w:r w:rsidRPr="005615A5">
        <w:rPr>
          <w:rFonts w:cs="Times New Roman"/>
          <w:szCs w:val="26"/>
        </w:rPr>
        <w:t>return: eret # Return from exception</w:t>
      </w:r>
    </w:p>
    <w:p w14:paraId="4CF964DA" w14:textId="77777777" w:rsidR="00CE7AA8" w:rsidRPr="00B539B4" w:rsidRDefault="00CE7AA8" w:rsidP="00CE7AA8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1FFA5709" w14:textId="0B61F9E8" w:rsidR="00B539B4" w:rsidRDefault="00D82BF6" w:rsidP="00B539B4">
      <w:r w:rsidRPr="00D82BF6">
        <w:drawing>
          <wp:inline distT="0" distB="0" distL="0" distR="0" wp14:anchorId="48BCF526" wp14:editId="1571E069">
            <wp:extent cx="5971540" cy="4069715"/>
            <wp:effectExtent l="0" t="0" r="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3DF" w14:textId="2CDFA81B" w:rsidR="00CE7AA8" w:rsidRPr="00555534" w:rsidRDefault="00CE7AA8" w:rsidP="00CE7AA8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5</w:t>
      </w:r>
    </w:p>
    <w:p w14:paraId="125E1F86" w14:textId="77777777" w:rsidR="00CE7AA8" w:rsidRDefault="00CE7AA8" w:rsidP="00CE7AA8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3FD7E896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.eqv KEY_CODE 0xFFFF0004 # ASCII code from keyboard, 1 byte</w:t>
      </w:r>
    </w:p>
    <w:p w14:paraId="5902A758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.eqv KEY_READY 0xFFFF0000 # =1 if has a new keycode ?</w:t>
      </w:r>
    </w:p>
    <w:p w14:paraId="55DAC78A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# Auto clear after lw</w:t>
      </w:r>
    </w:p>
    <w:p w14:paraId="4525DA8A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.eqv DISPLAY_CODE 0xFFFF000C # ASCII code to show, 1 byte</w:t>
      </w:r>
    </w:p>
    <w:p w14:paraId="583DBF11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.eqv DISPLAY_READY 0xFFFF0008 # =1 if the display has already to do</w:t>
      </w:r>
    </w:p>
    <w:p w14:paraId="53D7CE55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# Auto clear after sw</w:t>
      </w:r>
    </w:p>
    <w:p w14:paraId="191386F2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lastRenderedPageBreak/>
        <w:t>.eqv MASK_CAUSE_KEYBOARD 0x0000034 # Keyboard Cause</w:t>
      </w:r>
    </w:p>
    <w:p w14:paraId="1D2CB341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.text</w:t>
      </w:r>
    </w:p>
    <w:p w14:paraId="56E58713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li $k0, KEY_CODE</w:t>
      </w:r>
    </w:p>
    <w:p w14:paraId="3E7BC22A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li $k1, KEY_READY</w:t>
      </w:r>
    </w:p>
    <w:p w14:paraId="2CD48C11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li $s0, DISPLAY_CODE</w:t>
      </w:r>
    </w:p>
    <w:p w14:paraId="710E349A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li $s1, DISPLAY_READY</w:t>
      </w:r>
    </w:p>
    <w:p w14:paraId="4904DC46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loop:</w:t>
      </w:r>
    </w:p>
    <w:p w14:paraId="5A834BA9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nop</w:t>
      </w:r>
    </w:p>
    <w:p w14:paraId="79FA7140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WaitForKey:</w:t>
      </w:r>
    </w:p>
    <w:p w14:paraId="17D7A2CF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lw $t1, 0($k1) # $t1 = [$k1] = KEY_READY</w:t>
      </w:r>
    </w:p>
    <w:p w14:paraId="468D8AB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beq $t1, $zero, WaitForKey # if $t1 == 0 then Polling</w:t>
      </w:r>
    </w:p>
    <w:p w14:paraId="3F10163A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MakeIntR:</w:t>
      </w:r>
    </w:p>
    <w:p w14:paraId="6731974B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teqi $t1, 1 # if $t0 = 1 then raise an Interrupt</w:t>
      </w:r>
    </w:p>
    <w:p w14:paraId="74860B7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j loop</w:t>
      </w:r>
    </w:p>
    <w:p w14:paraId="55737BD2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#---------------------------------------------------------------</w:t>
      </w:r>
    </w:p>
    <w:p w14:paraId="4A621728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# Interrupt subroutine</w:t>
      </w:r>
    </w:p>
    <w:p w14:paraId="301F3AA4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#---------------------------------------------------------------</w:t>
      </w:r>
    </w:p>
    <w:p w14:paraId="391968A4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.ktext 0x80000180</w:t>
      </w:r>
    </w:p>
    <w:p w14:paraId="1ED024D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get_caus:</w:t>
      </w:r>
    </w:p>
    <w:p w14:paraId="3222D820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mfc0 $t1, $13 # $t1 = Coproc0.cause</w:t>
      </w:r>
    </w:p>
    <w:p w14:paraId="7DCA130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IsCount:</w:t>
      </w:r>
    </w:p>
    <w:p w14:paraId="4C49A1E1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li $t2, MASK_CAUSE_KEYBOARD # if Cause value confirm</w:t>
      </w:r>
    </w:p>
    <w:p w14:paraId="3FD40B95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Keyboard..</w:t>
      </w:r>
    </w:p>
    <w:p w14:paraId="44CD1A9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and $at, $t1,$t2</w:t>
      </w:r>
    </w:p>
    <w:p w14:paraId="0B82B774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beq $at,$t2, Counter_Keyboard</w:t>
      </w:r>
    </w:p>
    <w:p w14:paraId="30C49C62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j end_process</w:t>
      </w:r>
    </w:p>
    <w:p w14:paraId="01B01AC5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lastRenderedPageBreak/>
        <w:t>Counter_Keyboard:</w:t>
      </w:r>
    </w:p>
    <w:p w14:paraId="5BFFAFC3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ReadKey:</w:t>
      </w:r>
    </w:p>
    <w:p w14:paraId="7B06AE85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lw $t0, 0($k0) # $t0 = [$k0] = KEY_CODE</w:t>
      </w:r>
    </w:p>
    <w:p w14:paraId="4A621DA0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WaitForDis:</w:t>
      </w:r>
    </w:p>
    <w:p w14:paraId="31175FF6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lw $t2, 0($s1) # $t2 = [$s1] = DISPLAY_READY</w:t>
      </w:r>
    </w:p>
    <w:p w14:paraId="68C93C3A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beq $t2, $zero, WaitForDis # if $t2 == 0 then Polling</w:t>
      </w:r>
    </w:p>
    <w:p w14:paraId="0B187170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Encrypt:</w:t>
      </w:r>
    </w:p>
    <w:p w14:paraId="43C48C89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addi $t0, $t0, 1 # change input key</w:t>
      </w:r>
    </w:p>
    <w:p w14:paraId="66503C1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ShowKey:</w:t>
      </w:r>
    </w:p>
    <w:p w14:paraId="2F1EDDEE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sw $t0, 0($s0) # show key</w:t>
      </w:r>
    </w:p>
    <w:p w14:paraId="4E34D28B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nop</w:t>
      </w:r>
    </w:p>
    <w:p w14:paraId="5B7E0B97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end_process:</w:t>
      </w:r>
    </w:p>
    <w:p w14:paraId="0D8F8BAE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next_pc:</w:t>
      </w:r>
    </w:p>
    <w:p w14:paraId="56EE544C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mfc0 $at, $14 # $at &lt;= Coproc0.$14 = Coproc0.epc</w:t>
      </w:r>
    </w:p>
    <w:p w14:paraId="1024C965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addi $at, $at, 4 # $at = $at + 4 (next instruction)</w:t>
      </w:r>
    </w:p>
    <w:p w14:paraId="6E4EDCBD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mtc0 $at, $14 # Coproc0.$14 = Coproc0.epc &lt;= $at</w:t>
      </w:r>
    </w:p>
    <w:p w14:paraId="62772F93" w14:textId="77777777" w:rsidR="005A0AB5" w:rsidRPr="005A0AB5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return:</w:t>
      </w:r>
    </w:p>
    <w:p w14:paraId="38357C60" w14:textId="77777777" w:rsidR="00394444" w:rsidRDefault="005A0AB5" w:rsidP="005A0AB5">
      <w:pPr>
        <w:rPr>
          <w:rFonts w:cs="Times New Roman"/>
          <w:szCs w:val="26"/>
        </w:rPr>
      </w:pPr>
      <w:r w:rsidRPr="005A0AB5">
        <w:rPr>
          <w:rFonts w:cs="Times New Roman"/>
          <w:szCs w:val="26"/>
        </w:rPr>
        <w:t>eret # Return from exception</w:t>
      </w:r>
    </w:p>
    <w:p w14:paraId="6168A1AE" w14:textId="2539DF3A" w:rsidR="00CE7AA8" w:rsidRPr="00B539B4" w:rsidRDefault="00CE7AA8" w:rsidP="005A0AB5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35ACB6F3" w14:textId="0975D05B" w:rsidR="00EB5AB5" w:rsidRDefault="00394444">
      <w:r w:rsidRPr="00394444">
        <w:lastRenderedPageBreak/>
        <w:drawing>
          <wp:inline distT="0" distB="0" distL="0" distR="0" wp14:anchorId="07C6FBE5" wp14:editId="4F2D2773">
            <wp:extent cx="5971540" cy="3711575"/>
            <wp:effectExtent l="0" t="0" r="0" b="317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B4"/>
    <w:rsid w:val="001308C6"/>
    <w:rsid w:val="00271817"/>
    <w:rsid w:val="00394444"/>
    <w:rsid w:val="005615A5"/>
    <w:rsid w:val="005A0AB5"/>
    <w:rsid w:val="006F23EF"/>
    <w:rsid w:val="00B539B4"/>
    <w:rsid w:val="00C02655"/>
    <w:rsid w:val="00CE7AA8"/>
    <w:rsid w:val="00D82BF6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325"/>
  <w15:chartTrackingRefBased/>
  <w15:docId w15:val="{76215A20-E710-4831-9673-BA73FBFF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B4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B539B4"/>
    <w:rPr>
      <w:rFonts w:ascii="Cambria" w:hAnsi="Cambria" w:hint="default"/>
      <w:b/>
      <w:bCs/>
      <w:i w:val="0"/>
      <w:iCs w:val="0"/>
      <w:color w:val="1F497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53b23-f41c-40f3-83ae-1c979ef99b51">
      <Terms xmlns="http://schemas.microsoft.com/office/infopath/2007/PartnerControls"/>
    </lcf76f155ced4ddcb4097134ff3c332f>
    <ReferenceId xmlns="b2d53b23-f41c-40f3-83ae-1c979ef99b51" xsi:nil="true"/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9EB6BA4C-FF4A-4A0C-BC15-0BB39F4E5FF4}"/>
</file>

<file path=customXml/itemProps2.xml><?xml version="1.0" encoding="utf-8"?>
<ds:datastoreItem xmlns:ds="http://schemas.openxmlformats.org/officeDocument/2006/customXml" ds:itemID="{437F1AF1-1F6A-4F26-B4E4-22C1B548A6F9}"/>
</file>

<file path=customXml/itemProps3.xml><?xml version="1.0" encoding="utf-8"?>
<ds:datastoreItem xmlns:ds="http://schemas.openxmlformats.org/officeDocument/2006/customXml" ds:itemID="{3276ED79-EB1F-447A-9FF2-78878F4991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3</cp:revision>
  <dcterms:created xsi:type="dcterms:W3CDTF">2024-05-22T01:12:00Z</dcterms:created>
  <dcterms:modified xsi:type="dcterms:W3CDTF">2024-05-22T02:33:00Z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